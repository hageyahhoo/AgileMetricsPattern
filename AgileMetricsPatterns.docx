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1D284" w14:textId="66E2B825" w:rsidR="00B76B39" w:rsidRDefault="005E6A6D">
      <w:pPr>
        <w:pStyle w:val="Paper-title"/>
        <w:rPr>
          <w:lang w:eastAsia="ja-JP"/>
        </w:rPr>
      </w:pPr>
      <w:r>
        <w:rPr>
          <w:rFonts w:hint="eastAsia"/>
          <w:lang w:eastAsia="ja-JP"/>
        </w:rPr>
        <w:t>アジャイルメトリクスパタンの提案</w:t>
      </w:r>
      <w:r w:rsidR="00D4240E">
        <w:rPr>
          <w:rStyle w:val="a3"/>
        </w:rPr>
        <w:footnoteReference w:customMarkFollows="1" w:id="1"/>
        <w:sym w:font="Symbol" w:char="F020"/>
      </w:r>
    </w:p>
    <w:p w14:paraId="2185CFC5" w14:textId="6F4D01F7" w:rsidR="00B76B39" w:rsidRDefault="005E6A6D">
      <w:pPr>
        <w:pStyle w:val="AuthorsName"/>
        <w:rPr>
          <w:lang w:eastAsia="ja-JP"/>
        </w:rPr>
      </w:pPr>
      <w:r>
        <w:rPr>
          <w:rFonts w:hint="eastAsia"/>
          <w:lang w:eastAsia="ja-JP"/>
        </w:rPr>
        <w:t>伊藤</w:t>
      </w:r>
      <w:r>
        <w:rPr>
          <w:lang w:eastAsia="ja-JP"/>
        </w:rPr>
        <w:t xml:space="preserve"> </w:t>
      </w:r>
      <w:r>
        <w:rPr>
          <w:rFonts w:hint="eastAsia"/>
          <w:lang w:eastAsia="ja-JP"/>
        </w:rPr>
        <w:t>宏幸</w:t>
      </w:r>
      <w:r w:rsidR="00AA7AD2">
        <w:rPr>
          <w:lang w:eastAsia="ja-JP"/>
        </w:rPr>
        <w:t xml:space="preserve"> </w:t>
      </w:r>
      <w:r w:rsidR="00C873B2">
        <w:rPr>
          <w:rStyle w:val="AuthorsAffiliation"/>
          <w:rFonts w:hint="eastAsia"/>
          <w:caps w:val="0"/>
          <w:lang w:eastAsia="ja-JP"/>
        </w:rPr>
        <w:t>ヤフー株式会社</w:t>
      </w:r>
      <w:r w:rsidR="00AA7AD2">
        <w:rPr>
          <w:lang w:eastAsia="ja-JP"/>
        </w:rPr>
        <w:br/>
      </w:r>
      <w:r>
        <w:rPr>
          <w:rFonts w:hint="eastAsia"/>
          <w:lang w:eastAsia="ja-JP"/>
        </w:rPr>
        <w:t>細谷</w:t>
      </w:r>
      <w:r>
        <w:rPr>
          <w:lang w:eastAsia="ja-JP"/>
        </w:rPr>
        <w:t xml:space="preserve"> </w:t>
      </w:r>
      <w:r>
        <w:rPr>
          <w:rFonts w:hint="eastAsia"/>
          <w:lang w:eastAsia="ja-JP"/>
        </w:rPr>
        <w:t>泰夫</w:t>
      </w:r>
      <w:r w:rsidR="00D4240E">
        <w:rPr>
          <w:lang w:eastAsia="ja-JP"/>
        </w:rPr>
        <w:t xml:space="preserve"> </w:t>
      </w:r>
      <w:r>
        <w:rPr>
          <w:rStyle w:val="AuthorsAffiliation"/>
          <w:rFonts w:hint="eastAsia"/>
          <w:caps w:val="0"/>
          <w:lang w:eastAsia="ja-JP"/>
        </w:rPr>
        <w:t>三菱電機</w:t>
      </w:r>
    </w:p>
    <w:p w14:paraId="52665905" w14:textId="3B71E72A" w:rsidR="00101AAA" w:rsidRPr="00825188" w:rsidRDefault="00101AAA">
      <w:pPr>
        <w:pStyle w:val="AbstractText"/>
        <w:rPr>
          <w:b/>
          <w:lang w:eastAsia="ja-JP"/>
        </w:rPr>
      </w:pPr>
      <w:r w:rsidRPr="00825188">
        <w:rPr>
          <w:rFonts w:hint="eastAsia"/>
          <w:b/>
          <w:lang w:eastAsia="ja-JP"/>
        </w:rPr>
        <w:t>アブストラクト</w:t>
      </w:r>
    </w:p>
    <w:p w14:paraId="32544A92" w14:textId="623785D2" w:rsidR="00C715F1" w:rsidRDefault="00B10FF5">
      <w:pPr>
        <w:pStyle w:val="AbstractText"/>
        <w:rPr>
          <w:lang w:eastAsia="ja-JP"/>
        </w:rPr>
      </w:pPr>
      <w:r>
        <w:rPr>
          <w:rFonts w:hint="eastAsia"/>
          <w:lang w:eastAsia="ja-JP"/>
        </w:rPr>
        <w:t>我々</w:t>
      </w:r>
      <w:r w:rsidR="00C715F1">
        <w:rPr>
          <w:rFonts w:hint="eastAsia"/>
          <w:lang w:eastAsia="ja-JP"/>
        </w:rPr>
        <w:t>は、ソフトウェアプロダクト開発を</w:t>
      </w:r>
      <w:r w:rsidR="00B30D0D">
        <w:rPr>
          <w:rFonts w:hint="eastAsia"/>
          <w:lang w:eastAsia="ja-JP"/>
        </w:rPr>
        <w:t>「アジャイル」で実施する</w:t>
      </w:r>
      <w:r w:rsidR="00C715F1">
        <w:rPr>
          <w:rFonts w:hint="eastAsia"/>
          <w:lang w:eastAsia="ja-JP"/>
        </w:rPr>
        <w:t>際の</w:t>
      </w:r>
      <w:r w:rsidR="00BB37CC">
        <w:rPr>
          <w:rFonts w:hint="eastAsia"/>
          <w:lang w:eastAsia="ja-JP"/>
        </w:rPr>
        <w:t>、「メトリクス」の取得・活用に関する</w:t>
      </w:r>
      <w:r w:rsidR="00122559">
        <w:rPr>
          <w:rFonts w:hint="eastAsia"/>
          <w:lang w:eastAsia="ja-JP"/>
        </w:rPr>
        <w:t>パタ</w:t>
      </w:r>
      <w:r w:rsidR="00C715F1">
        <w:rPr>
          <w:rFonts w:hint="eastAsia"/>
          <w:lang w:eastAsia="ja-JP"/>
        </w:rPr>
        <w:t>ン</w:t>
      </w:r>
      <w:r w:rsidR="00A12D89">
        <w:rPr>
          <w:rFonts w:hint="eastAsia"/>
          <w:lang w:eastAsia="ja-JP"/>
        </w:rPr>
        <w:t>（以下「アジャイルメトリクスパタン」とする）</w:t>
      </w:r>
      <w:r w:rsidR="00C715F1">
        <w:rPr>
          <w:rFonts w:hint="eastAsia"/>
          <w:lang w:eastAsia="ja-JP"/>
        </w:rPr>
        <w:t>について提案する。</w:t>
      </w:r>
    </w:p>
    <w:p w14:paraId="2315F969" w14:textId="1B5C5F34" w:rsidR="00C715F1" w:rsidRDefault="003D1157">
      <w:pPr>
        <w:pStyle w:val="AbstractText"/>
        <w:rPr>
          <w:lang w:eastAsia="ja-JP"/>
        </w:rPr>
      </w:pPr>
      <w:r>
        <w:rPr>
          <w:rFonts w:hint="eastAsia"/>
          <w:lang w:eastAsia="ja-JP"/>
        </w:rPr>
        <w:t>「アジャイルメトリクスパタン」は、</w:t>
      </w:r>
      <w:r w:rsidR="00FC0217">
        <w:rPr>
          <w:rFonts w:hint="eastAsia"/>
          <w:lang w:eastAsia="ja-JP"/>
        </w:rPr>
        <w:t>ソフトウェアプロダクト開発の課題</w:t>
      </w:r>
      <w:r w:rsidR="00E23EB3">
        <w:rPr>
          <w:rFonts w:hint="eastAsia"/>
          <w:lang w:eastAsia="ja-JP"/>
        </w:rPr>
        <w:t>を迅速に</w:t>
      </w:r>
      <w:r w:rsidR="00C65EDB">
        <w:rPr>
          <w:rFonts w:hint="eastAsia"/>
          <w:lang w:eastAsia="ja-JP"/>
        </w:rPr>
        <w:t>発見し</w:t>
      </w:r>
      <w:r w:rsidR="00E23EB3">
        <w:rPr>
          <w:rFonts w:hint="eastAsia"/>
          <w:lang w:eastAsia="ja-JP"/>
        </w:rPr>
        <w:t>、それらを仮説検証と改善の繰り返しによ</w:t>
      </w:r>
      <w:r w:rsidR="00F37537">
        <w:rPr>
          <w:rFonts w:hint="eastAsia"/>
          <w:lang w:eastAsia="ja-JP"/>
        </w:rPr>
        <w:t>って解決していくことを促進する。また、仮説検証と改善の繰り返しに起因する</w:t>
      </w:r>
      <w:r w:rsidR="00E23EB3">
        <w:rPr>
          <w:rFonts w:hint="eastAsia"/>
          <w:lang w:eastAsia="ja-JP"/>
        </w:rPr>
        <w:t>ボトルネックの</w:t>
      </w:r>
      <w:r w:rsidR="00E576FA">
        <w:rPr>
          <w:rFonts w:hint="eastAsia"/>
          <w:lang w:eastAsia="ja-JP"/>
        </w:rPr>
        <w:t>発生・</w:t>
      </w:r>
      <w:r w:rsidR="00E23EB3">
        <w:rPr>
          <w:rFonts w:hint="eastAsia"/>
          <w:lang w:eastAsia="ja-JP"/>
        </w:rPr>
        <w:t>移動についても追跡し、</w:t>
      </w:r>
      <w:r w:rsidR="00A146DE">
        <w:rPr>
          <w:rFonts w:hint="eastAsia"/>
          <w:lang w:eastAsia="ja-JP"/>
        </w:rPr>
        <w:t>その解決を図る</w:t>
      </w:r>
      <w:r w:rsidR="005E6C46">
        <w:rPr>
          <w:rFonts w:hint="eastAsia"/>
          <w:lang w:eastAsia="ja-JP"/>
        </w:rPr>
        <w:t>。さらに、目的の共有やメトリクスの創出などの活動を通じて、プロダクト開発チームや組織を成長させることにも寄与する。</w:t>
      </w:r>
    </w:p>
    <w:p w14:paraId="4813592E" w14:textId="77777777" w:rsidR="00A4237D" w:rsidRDefault="00A4237D">
      <w:pPr>
        <w:pStyle w:val="AbstractText"/>
        <w:rPr>
          <w:lang w:eastAsia="ja-JP"/>
        </w:rPr>
      </w:pPr>
    </w:p>
    <w:p w14:paraId="491494EE" w14:textId="10C0F511" w:rsidR="00B76B39" w:rsidRDefault="005E6A6D">
      <w:pPr>
        <w:pStyle w:val="AbstractText"/>
        <w:rPr>
          <w:b/>
          <w:lang w:eastAsia="ja-JP"/>
        </w:rPr>
      </w:pPr>
      <w:r>
        <w:rPr>
          <w:rFonts w:hint="eastAsia"/>
          <w:b/>
          <w:lang w:eastAsia="ja-JP"/>
        </w:rPr>
        <w:t>参考文献：</w:t>
      </w:r>
    </w:p>
    <w:p w14:paraId="59F0BD26" w14:textId="362FB101" w:rsidR="00C873B2" w:rsidRPr="005D5416" w:rsidRDefault="005D5416">
      <w:pPr>
        <w:pStyle w:val="AbstractText"/>
        <w:rPr>
          <w:rFonts w:asciiTheme="minorEastAsia" w:hAnsiTheme="minorEastAsia"/>
          <w:b/>
          <w:szCs w:val="16"/>
          <w:lang w:eastAsia="ja-JP"/>
        </w:rPr>
      </w:pPr>
      <w:r w:rsidRPr="005D5416">
        <w:rPr>
          <w:rFonts w:asciiTheme="minorEastAsia" w:hAnsiTheme="minorEastAsia"/>
          <w:szCs w:val="16"/>
          <w:lang w:eastAsia="ja-JP"/>
        </w:rPr>
        <w:t xml:space="preserve">[1]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2017. </w:t>
      </w:r>
      <w:r w:rsidRPr="005D5416">
        <w:rPr>
          <w:rFonts w:asciiTheme="minorEastAsia" w:hAnsiTheme="minorEastAsia" w:hint="eastAsia"/>
          <w:b/>
          <w:i/>
          <w:szCs w:val="16"/>
          <w:lang w:eastAsia="ja-JP"/>
        </w:rPr>
        <w:t>アジャイルメトリクス実践ガイド</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6AA3B566" w14:textId="6B41F999" w:rsidR="005D5416" w:rsidRPr="005D5416" w:rsidRDefault="005D5416" w:rsidP="005D5416">
      <w:pPr>
        <w:pStyle w:val="AbstractText"/>
        <w:rPr>
          <w:rFonts w:asciiTheme="minorEastAsia" w:hAnsiTheme="minorEastAsia"/>
          <w:b/>
          <w:szCs w:val="16"/>
          <w:lang w:eastAsia="ja-JP"/>
        </w:rPr>
      </w:pPr>
      <w:r>
        <w:rPr>
          <w:rFonts w:asciiTheme="minorEastAsia" w:hAnsiTheme="minorEastAsia"/>
          <w:szCs w:val="16"/>
          <w:lang w:eastAsia="ja-JP"/>
        </w:rPr>
        <w:t>[2</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813DA8">
        <w:rPr>
          <w:rFonts w:asciiTheme="minorEastAsia" w:hAnsiTheme="minorEastAsia"/>
          <w:szCs w:val="16"/>
          <w:lang w:eastAsia="ja-JP"/>
        </w:rPr>
        <w:t>2016</w:t>
      </w:r>
      <w:r w:rsidRPr="005D5416">
        <w:rPr>
          <w:rFonts w:asciiTheme="minorEastAsia" w:hAnsiTheme="minorEastAsia"/>
          <w:szCs w:val="16"/>
          <w:lang w:eastAsia="ja-JP"/>
        </w:rPr>
        <w:t xml:space="preserve">. </w:t>
      </w:r>
      <w:r w:rsidR="00813DA8" w:rsidRPr="00813DA8">
        <w:rPr>
          <w:rFonts w:asciiTheme="minorEastAsia" w:hAnsiTheme="minorEastAsia" w:hint="eastAsia"/>
          <w:b/>
          <w:i/>
          <w:szCs w:val="16"/>
          <w:lang w:eastAsia="ja-JP"/>
        </w:rPr>
        <w:t>世界と事例から学ぶ、プロダクトオーナーの「素養」としてのアジャイルメトリクス</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3DF97D73" w14:textId="37BEFEB5" w:rsidR="00C62B27"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[3</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伊藤</w:t>
      </w:r>
      <w:r w:rsidRPr="005D5416">
        <w:rPr>
          <w:rFonts w:asciiTheme="minorEastAsia" w:hAnsiTheme="minorEastAsia"/>
          <w:szCs w:val="16"/>
          <w:lang w:eastAsia="ja-JP"/>
        </w:rPr>
        <w:t xml:space="preserve"> </w:t>
      </w:r>
      <w:r w:rsidRPr="005D5416">
        <w:rPr>
          <w:rFonts w:asciiTheme="minorEastAsia" w:hAnsiTheme="minorEastAsia" w:hint="eastAsia"/>
          <w:szCs w:val="16"/>
          <w:lang w:eastAsia="ja-JP"/>
        </w:rPr>
        <w:t>宏幸</w:t>
      </w:r>
      <w:r w:rsidRPr="005D5416">
        <w:rPr>
          <w:rFonts w:asciiTheme="minorEastAsia" w:hAnsiTheme="minorEastAsia"/>
          <w:szCs w:val="16"/>
          <w:lang w:eastAsia="ja-JP"/>
        </w:rPr>
        <w:t xml:space="preserve">. </w:t>
      </w:r>
      <w:r w:rsidR="001B3B12">
        <w:rPr>
          <w:rFonts w:asciiTheme="minorEastAsia" w:hAnsiTheme="minorEastAsia"/>
          <w:szCs w:val="16"/>
          <w:lang w:eastAsia="ja-JP"/>
        </w:rPr>
        <w:t>2015</w:t>
      </w:r>
      <w:r w:rsidRPr="005D5416">
        <w:rPr>
          <w:rFonts w:asciiTheme="minorEastAsia" w:hAnsiTheme="minorEastAsia"/>
          <w:szCs w:val="16"/>
          <w:lang w:eastAsia="ja-JP"/>
        </w:rPr>
        <w:t xml:space="preserve">. </w:t>
      </w:r>
      <w:r w:rsidR="001B3B12" w:rsidRPr="001B3B12">
        <w:rPr>
          <w:rFonts w:asciiTheme="minorEastAsia" w:hAnsiTheme="minorEastAsia" w:hint="eastAsia"/>
          <w:b/>
          <w:i/>
          <w:szCs w:val="16"/>
          <w:lang w:eastAsia="ja-JP"/>
        </w:rPr>
        <w:t>CIサーバを制圧せよ！ - プロジェクトメトリクスと自動化技術の活用よる混乱の収拾と「最強」の組織の育成</w:t>
      </w:r>
      <w:r w:rsidRPr="005D5416">
        <w:rPr>
          <w:rFonts w:asciiTheme="minorEastAsia" w:hAnsiTheme="minorEastAsia"/>
          <w:szCs w:val="16"/>
          <w:lang w:eastAsia="ja-JP"/>
        </w:rPr>
        <w:t xml:space="preserve">. </w:t>
      </w:r>
      <w:proofErr w:type="spellStart"/>
      <w:r w:rsidRPr="005D5416">
        <w:rPr>
          <w:rFonts w:asciiTheme="minorEastAsia" w:hAnsiTheme="minorEastAsia"/>
          <w:szCs w:val="16"/>
          <w:lang w:eastAsia="ja-JP"/>
        </w:rPr>
        <w:t>Slideshare</w:t>
      </w:r>
      <w:proofErr w:type="spellEnd"/>
      <w:r w:rsidRPr="005D5416">
        <w:rPr>
          <w:rFonts w:asciiTheme="minorEastAsia" w:hAnsiTheme="minorEastAsia"/>
          <w:szCs w:val="16"/>
          <w:lang w:eastAsia="ja-JP"/>
        </w:rPr>
        <w:t>.</w:t>
      </w:r>
    </w:p>
    <w:p w14:paraId="2572EF23" w14:textId="61C32616" w:rsidR="005D5416" w:rsidRPr="005D5416" w:rsidRDefault="00C62B27" w:rsidP="00C62B27">
      <w:pPr>
        <w:pStyle w:val="AbstractText"/>
        <w:rPr>
          <w:rFonts w:asciiTheme="minorEastAsia" w:hAnsiTheme="minorEastAsia"/>
          <w:b/>
          <w:szCs w:val="16"/>
          <w:lang w:eastAsia="ja-JP"/>
        </w:rPr>
      </w:pPr>
      <w:r>
        <w:rPr>
          <w:rFonts w:asciiTheme="minorEastAsia" w:hAnsiTheme="minorEastAsia"/>
          <w:szCs w:val="16"/>
          <w:lang w:eastAsia="ja-JP"/>
        </w:rPr>
        <w:t>[4</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伊藤</w:t>
      </w:r>
      <w:r w:rsidR="005D5416" w:rsidRPr="005D5416">
        <w:rPr>
          <w:rFonts w:asciiTheme="minorEastAsia" w:hAnsiTheme="minorEastAsia"/>
          <w:szCs w:val="16"/>
          <w:lang w:eastAsia="ja-JP"/>
        </w:rPr>
        <w:t xml:space="preserve"> </w:t>
      </w:r>
      <w:r w:rsidR="005D5416" w:rsidRPr="005D5416">
        <w:rPr>
          <w:rFonts w:asciiTheme="minorEastAsia" w:hAnsiTheme="minorEastAsia" w:hint="eastAsia"/>
          <w:szCs w:val="16"/>
          <w:lang w:eastAsia="ja-JP"/>
        </w:rPr>
        <w:t>宏幸</w:t>
      </w:r>
      <w:r w:rsidR="005D5416"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5D5416" w:rsidRPr="005D5416">
        <w:rPr>
          <w:rFonts w:asciiTheme="minorEastAsia" w:hAnsiTheme="minorEastAsia"/>
          <w:szCs w:val="16"/>
          <w:lang w:eastAsia="ja-JP"/>
        </w:rPr>
        <w:t xml:space="preserve">. </w:t>
      </w:r>
      <w:r w:rsidR="00ED7988" w:rsidRPr="00ED7988">
        <w:rPr>
          <w:rFonts w:asciiTheme="minorEastAsia" w:hAnsiTheme="minorEastAsia" w:hint="eastAsia"/>
          <w:b/>
          <w:i/>
          <w:szCs w:val="16"/>
          <w:lang w:eastAsia="ja-JP"/>
        </w:rPr>
        <w:t>メトリクスによる「見える化」のススメ: エッセンシャル・リーン</w:t>
      </w:r>
      <w:r w:rsidR="005D5416" w:rsidRPr="005D5416">
        <w:rPr>
          <w:rFonts w:asciiTheme="minorEastAsia" w:hAnsiTheme="minorEastAsia"/>
          <w:szCs w:val="16"/>
          <w:lang w:eastAsia="ja-JP"/>
        </w:rPr>
        <w:t xml:space="preserve">. </w:t>
      </w:r>
      <w:proofErr w:type="spellStart"/>
      <w:r w:rsidR="005D5416" w:rsidRPr="005D5416">
        <w:rPr>
          <w:rFonts w:asciiTheme="minorEastAsia" w:hAnsiTheme="minorEastAsia"/>
          <w:szCs w:val="16"/>
          <w:lang w:eastAsia="ja-JP"/>
        </w:rPr>
        <w:t>Slideshare</w:t>
      </w:r>
      <w:proofErr w:type="spellEnd"/>
      <w:r w:rsidR="005D5416" w:rsidRPr="005D5416">
        <w:rPr>
          <w:rFonts w:asciiTheme="minorEastAsia" w:hAnsiTheme="minorEastAsia"/>
          <w:szCs w:val="16"/>
          <w:lang w:eastAsia="ja-JP"/>
        </w:rPr>
        <w:t>.</w:t>
      </w:r>
    </w:p>
    <w:p w14:paraId="43C0CC22" w14:textId="144DA383" w:rsidR="00C873B2" w:rsidRPr="0019343C" w:rsidRDefault="00C62B27">
      <w:pPr>
        <w:pStyle w:val="AbstractText"/>
        <w:rPr>
          <w:rFonts w:asciiTheme="minorEastAsia" w:hAnsiTheme="minorEastAsia"/>
          <w:b/>
          <w:szCs w:val="16"/>
          <w:lang w:eastAsia="ja-JP"/>
        </w:rPr>
      </w:pPr>
      <w:r>
        <w:rPr>
          <w:rFonts w:asciiTheme="minorEastAsia" w:hAnsiTheme="minorEastAsia"/>
          <w:szCs w:val="16"/>
          <w:lang w:eastAsia="ja-JP"/>
        </w:rPr>
        <w:t>[5</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伊藤</w:t>
      </w:r>
      <w:r w:rsidR="00813DA8" w:rsidRPr="005D5416">
        <w:rPr>
          <w:rFonts w:asciiTheme="minorEastAsia" w:hAnsiTheme="minorEastAsia"/>
          <w:szCs w:val="16"/>
          <w:lang w:eastAsia="ja-JP"/>
        </w:rPr>
        <w:t xml:space="preserve"> </w:t>
      </w:r>
      <w:r w:rsidR="00813DA8" w:rsidRPr="005D5416">
        <w:rPr>
          <w:rFonts w:asciiTheme="minorEastAsia" w:hAnsiTheme="minorEastAsia" w:hint="eastAsia"/>
          <w:szCs w:val="16"/>
          <w:lang w:eastAsia="ja-JP"/>
        </w:rPr>
        <w:t>宏幸</w:t>
      </w:r>
      <w:r w:rsidR="00813DA8" w:rsidRPr="005D5416">
        <w:rPr>
          <w:rFonts w:asciiTheme="minorEastAsia" w:hAnsiTheme="minorEastAsia"/>
          <w:szCs w:val="16"/>
          <w:lang w:eastAsia="ja-JP"/>
        </w:rPr>
        <w:t xml:space="preserve">. </w:t>
      </w:r>
      <w:r w:rsidR="00813DA8">
        <w:rPr>
          <w:rFonts w:asciiTheme="minorEastAsia" w:hAnsiTheme="minorEastAsia"/>
          <w:szCs w:val="16"/>
          <w:lang w:eastAsia="ja-JP"/>
        </w:rPr>
        <w:t>2014</w:t>
      </w:r>
      <w:r w:rsidR="00813DA8" w:rsidRPr="005D5416">
        <w:rPr>
          <w:rFonts w:asciiTheme="minorEastAsia" w:hAnsiTheme="minorEastAsia"/>
          <w:szCs w:val="16"/>
          <w:lang w:eastAsia="ja-JP"/>
        </w:rPr>
        <w:t xml:space="preserve">. </w:t>
      </w:r>
      <w:r w:rsidR="00D83985" w:rsidRPr="00D83985">
        <w:rPr>
          <w:rFonts w:asciiTheme="minorEastAsia" w:hAnsiTheme="minorEastAsia" w:hint="eastAsia"/>
          <w:b/>
          <w:i/>
          <w:szCs w:val="16"/>
          <w:lang w:eastAsia="ja-JP"/>
        </w:rPr>
        <w:t>現場実践主義としてのリーン開発とアジャイル</w:t>
      </w:r>
      <w:r w:rsidR="00813DA8" w:rsidRPr="005D5416">
        <w:rPr>
          <w:rFonts w:asciiTheme="minorEastAsia" w:hAnsiTheme="minorEastAsia"/>
          <w:szCs w:val="16"/>
          <w:lang w:eastAsia="ja-JP"/>
        </w:rPr>
        <w:t xml:space="preserve">. </w:t>
      </w:r>
      <w:proofErr w:type="spellStart"/>
      <w:r w:rsidR="00813DA8" w:rsidRPr="005D5416">
        <w:rPr>
          <w:rFonts w:asciiTheme="minorEastAsia" w:hAnsiTheme="minorEastAsia"/>
          <w:szCs w:val="16"/>
        </w:rPr>
        <w:t>Slideshare</w:t>
      </w:r>
      <w:proofErr w:type="spellEnd"/>
      <w:r w:rsidR="00813DA8" w:rsidRPr="005D5416">
        <w:rPr>
          <w:rFonts w:asciiTheme="minorEastAsia" w:hAnsiTheme="minorEastAsia"/>
          <w:szCs w:val="16"/>
        </w:rPr>
        <w:t>.</w:t>
      </w:r>
    </w:p>
    <w:p w14:paraId="5664075F" w14:textId="3C28D6B4" w:rsidR="00C873B2" w:rsidRDefault="001A5C6A">
      <w:pPr>
        <w:pStyle w:val="AbstractText"/>
        <w:rPr>
          <w:b/>
          <w:lang w:eastAsia="ja-JP"/>
        </w:rPr>
      </w:pPr>
      <w:ins w:id="0" w:author="細谷 泰夫" w:date="2017-02-04T16:47:00Z">
        <w:r>
          <w:rPr>
            <w:rFonts w:asciiTheme="minorEastAsia" w:hAnsiTheme="minorEastAsia"/>
            <w:szCs w:val="16"/>
          </w:rPr>
          <w:t>[6</w:t>
        </w:r>
        <w:r w:rsidRPr="005D5416">
          <w:rPr>
            <w:rFonts w:asciiTheme="minorEastAsia" w:hAnsiTheme="minorEastAsia"/>
            <w:szCs w:val="16"/>
          </w:rPr>
          <w:t xml:space="preserve">] </w:t>
        </w:r>
        <w:r>
          <w:rPr>
            <w:rFonts w:asciiTheme="minorEastAsia" w:hAnsiTheme="minorEastAsia" w:hint="eastAsia"/>
            <w:szCs w:val="16"/>
            <w:lang w:eastAsia="ja-JP"/>
          </w:rPr>
          <w:t>鷲崎</w:t>
        </w:r>
        <w:r>
          <w:rPr>
            <w:rFonts w:asciiTheme="minorEastAsia" w:hAnsiTheme="minorEastAsia"/>
            <w:szCs w:val="16"/>
            <w:lang w:eastAsia="ja-JP"/>
          </w:rPr>
          <w:t xml:space="preserve"> </w:t>
        </w:r>
        <w:r w:rsidRPr="007037A3">
          <w:rPr>
            <w:rFonts w:asciiTheme="minorEastAsia" w:hAnsiTheme="minorEastAsia" w:hint="eastAsia"/>
            <w:szCs w:val="16"/>
            <w:lang w:eastAsia="ja-JP"/>
          </w:rPr>
          <w:t>弘宜</w:t>
        </w:r>
        <w:r w:rsidRPr="005D5416">
          <w:rPr>
            <w:rFonts w:asciiTheme="minorEastAsia" w:hAnsiTheme="minorEastAsia"/>
            <w:szCs w:val="16"/>
          </w:rPr>
          <w:t xml:space="preserve">. </w:t>
        </w:r>
        <w:r>
          <w:rPr>
            <w:rFonts w:asciiTheme="minorEastAsia" w:hAnsiTheme="minorEastAsia"/>
            <w:szCs w:val="16"/>
          </w:rPr>
          <w:t>2013</w:t>
        </w:r>
        <w:r w:rsidRPr="005D5416">
          <w:rPr>
            <w:rFonts w:asciiTheme="minorEastAsia" w:hAnsiTheme="minorEastAsia"/>
            <w:szCs w:val="16"/>
          </w:rPr>
          <w:t>.</w:t>
        </w:r>
        <w:r w:rsidRPr="007037A3">
          <w:rPr>
            <w:rFonts w:hint="eastAsia"/>
          </w:rPr>
          <w:t xml:space="preserve"> </w:t>
        </w:r>
        <w:proofErr w:type="spellStart"/>
        <w:r w:rsidRPr="007037A3">
          <w:rPr>
            <w:rFonts w:asciiTheme="minorEastAsia" w:hAnsiTheme="minorEastAsia" w:hint="eastAsia"/>
            <w:szCs w:val="16"/>
          </w:rPr>
          <w:t>メトリクスによるプロダクトの品質把握と改善</w:t>
        </w:r>
        <w:proofErr w:type="spellEnd"/>
        <w:r w:rsidRPr="007037A3">
          <w:rPr>
            <w:rFonts w:asciiTheme="minorEastAsia" w:hAnsiTheme="minorEastAsia" w:hint="eastAsia"/>
            <w:szCs w:val="16"/>
          </w:rPr>
          <w:t xml:space="preserve"> - Goal-Question-Metric (GQM) </w:t>
        </w:r>
        <w:proofErr w:type="spellStart"/>
        <w:r w:rsidRPr="007037A3">
          <w:rPr>
            <w:rFonts w:asciiTheme="minorEastAsia" w:hAnsiTheme="minorEastAsia" w:hint="eastAsia"/>
            <w:szCs w:val="16"/>
          </w:rPr>
          <w:t>法のコツ</w:t>
        </w:r>
        <w:proofErr w:type="spellEnd"/>
        <w:r w:rsidRPr="007037A3">
          <w:rPr>
            <w:rFonts w:asciiTheme="minorEastAsia" w:hAnsiTheme="minorEastAsia" w:hint="eastAsia"/>
            <w:szCs w:val="16"/>
          </w:rPr>
          <w:t xml:space="preserve">、 </w:t>
        </w:r>
        <w:proofErr w:type="spellStart"/>
        <w:r w:rsidRPr="007037A3">
          <w:rPr>
            <w:rFonts w:asciiTheme="minorEastAsia" w:hAnsiTheme="minorEastAsia" w:hint="eastAsia"/>
            <w:szCs w:val="16"/>
          </w:rPr>
          <w:t>および、組織目標との整合</w:t>
        </w:r>
        <w:proofErr w:type="spellEnd"/>
        <w:r w:rsidRPr="005D5416">
          <w:rPr>
            <w:rFonts w:asciiTheme="minorEastAsia" w:hAnsiTheme="minorEastAsia"/>
            <w:szCs w:val="16"/>
          </w:rPr>
          <w:t xml:space="preserve">. </w:t>
        </w:r>
        <w:proofErr w:type="spellStart"/>
        <w:r w:rsidRPr="005D5416">
          <w:rPr>
            <w:rFonts w:asciiTheme="minorEastAsia" w:hAnsiTheme="minorEastAsia"/>
            <w:szCs w:val="16"/>
          </w:rPr>
          <w:t>Slideshare</w:t>
        </w:r>
        <w:proofErr w:type="spellEnd"/>
        <w:r w:rsidRPr="005D5416">
          <w:rPr>
            <w:rFonts w:asciiTheme="minorEastAsia" w:hAnsiTheme="minorEastAsia"/>
            <w:szCs w:val="16"/>
          </w:rPr>
          <w:t>.</w:t>
        </w:r>
      </w:ins>
    </w:p>
    <w:p w14:paraId="7FB1AB8F" w14:textId="14A990A2" w:rsidR="005E6A6D" w:rsidRPr="00BB4902" w:rsidRDefault="005E6A6D" w:rsidP="005E6A6D">
      <w:pPr>
        <w:pStyle w:val="1"/>
        <w:rPr>
          <w:sz w:val="24"/>
          <w:lang w:eastAsia="ja-JP"/>
        </w:rPr>
      </w:pPr>
      <w:r w:rsidRPr="00EA3B4B">
        <w:rPr>
          <w:rFonts w:hint="eastAsia"/>
          <w:sz w:val="24"/>
          <w:lang w:eastAsia="ja-JP"/>
        </w:rPr>
        <w:t>はじめに</w:t>
      </w:r>
    </w:p>
    <w:p w14:paraId="39BE1A7F" w14:textId="2972149D" w:rsidR="00517225" w:rsidRDefault="00BE5ADC" w:rsidP="005E6A6D">
      <w:pPr>
        <w:rPr>
          <w:lang w:eastAsia="ja-JP"/>
        </w:rPr>
      </w:pPr>
      <w:r>
        <w:rPr>
          <w:rFonts w:hint="eastAsia"/>
          <w:lang w:eastAsia="ja-JP"/>
        </w:rPr>
        <w:t>ここ数年、</w:t>
      </w:r>
      <w:r w:rsidR="007C41E3">
        <w:rPr>
          <w:rFonts w:hint="eastAsia"/>
          <w:lang w:eastAsia="ja-JP"/>
        </w:rPr>
        <w:t>アジャイルを採用した</w:t>
      </w:r>
      <w:r w:rsidR="009E3BD3">
        <w:rPr>
          <w:rFonts w:hint="eastAsia"/>
          <w:lang w:eastAsia="ja-JP"/>
        </w:rPr>
        <w:t>日本及び欧米の</w:t>
      </w:r>
      <w:r w:rsidR="008441CB">
        <w:rPr>
          <w:rFonts w:hint="eastAsia"/>
          <w:lang w:eastAsia="ja-JP"/>
        </w:rPr>
        <w:t>ソフトウェアプロダクト開発において、</w:t>
      </w:r>
      <w:r w:rsidR="00517225">
        <w:rPr>
          <w:rFonts w:hint="eastAsia"/>
          <w:lang w:eastAsia="ja-JP"/>
        </w:rPr>
        <w:t>アジャイルに関する</w:t>
      </w:r>
      <w:r w:rsidR="00687B1F">
        <w:rPr>
          <w:rFonts w:hint="eastAsia"/>
          <w:lang w:eastAsia="ja-JP"/>
        </w:rPr>
        <w:t>メトリクスを取得・活用し</w:t>
      </w:r>
      <w:r w:rsidR="00B7049B">
        <w:rPr>
          <w:rFonts w:hint="eastAsia"/>
          <w:lang w:eastAsia="ja-JP"/>
        </w:rPr>
        <w:t>て</w:t>
      </w:r>
      <w:r w:rsidR="00D63B6B">
        <w:rPr>
          <w:rFonts w:hint="eastAsia"/>
          <w:lang w:eastAsia="ja-JP"/>
        </w:rPr>
        <w:t>仮説検証と改善を</w:t>
      </w:r>
      <w:r w:rsidR="008E460A">
        <w:rPr>
          <w:rFonts w:hint="eastAsia"/>
          <w:lang w:eastAsia="ja-JP"/>
        </w:rPr>
        <w:t>繰り返し</w:t>
      </w:r>
      <w:r w:rsidR="00D63B6B">
        <w:rPr>
          <w:rFonts w:hint="eastAsia"/>
          <w:lang w:eastAsia="ja-JP"/>
        </w:rPr>
        <w:t>実施している事例</w:t>
      </w:r>
      <w:r w:rsidR="00687B1F">
        <w:rPr>
          <w:rFonts w:hint="eastAsia"/>
          <w:lang w:eastAsia="ja-JP"/>
        </w:rPr>
        <w:t>が増えている。</w:t>
      </w:r>
      <w:r w:rsidR="003C6AFC">
        <w:rPr>
          <w:rFonts w:hint="eastAsia"/>
          <w:lang w:eastAsia="ja-JP"/>
        </w:rPr>
        <w:t>事例の増加を鑑みるに、この傾向は一時的なものではなく、</w:t>
      </w:r>
      <w:r w:rsidR="003C49BB">
        <w:rPr>
          <w:rFonts w:hint="eastAsia"/>
          <w:lang w:eastAsia="ja-JP"/>
        </w:rPr>
        <w:t>一定の</w:t>
      </w:r>
      <w:r w:rsidR="009D26EF">
        <w:rPr>
          <w:rFonts w:hint="eastAsia"/>
          <w:lang w:eastAsia="ja-JP"/>
        </w:rPr>
        <w:t>普遍性・一般性を持つものと</w:t>
      </w:r>
      <w:r w:rsidR="003C49BB">
        <w:rPr>
          <w:rFonts w:hint="eastAsia"/>
          <w:lang w:eastAsia="ja-JP"/>
        </w:rPr>
        <w:t>考えることができる。</w:t>
      </w:r>
      <w:r w:rsidR="00CC0F88">
        <w:rPr>
          <w:rFonts w:hint="eastAsia"/>
          <w:lang w:eastAsia="ja-JP"/>
        </w:rPr>
        <w:t>また、メトリクスの取得・活用の事例を観察すると、そこに一定の法則性を見出すことができる。</w:t>
      </w:r>
    </w:p>
    <w:p w14:paraId="236B68A2" w14:textId="6F7EA8BC" w:rsidR="00B71C97" w:rsidRDefault="00CC0F88" w:rsidP="005E6A6D">
      <w:pPr>
        <w:rPr>
          <w:lang w:eastAsia="ja-JP"/>
        </w:rPr>
      </w:pPr>
      <w:r>
        <w:rPr>
          <w:rFonts w:hint="eastAsia"/>
          <w:lang w:eastAsia="ja-JP"/>
        </w:rPr>
        <w:t>そこで本論文では、特に日本の</w:t>
      </w:r>
      <w:r w:rsidR="000472B8">
        <w:rPr>
          <w:rFonts w:hint="eastAsia"/>
          <w:lang w:eastAsia="ja-JP"/>
        </w:rPr>
        <w:t>実際の</w:t>
      </w:r>
      <w:r w:rsidR="0044223E">
        <w:rPr>
          <w:rFonts w:hint="eastAsia"/>
          <w:lang w:eastAsia="ja-JP"/>
        </w:rPr>
        <w:t>アジャイル</w:t>
      </w:r>
      <w:r>
        <w:rPr>
          <w:rFonts w:hint="eastAsia"/>
          <w:lang w:eastAsia="ja-JP"/>
        </w:rPr>
        <w:t>ソフトウェアプロダクト開発の実例</w:t>
      </w:r>
      <w:r w:rsidR="005C5B06">
        <w:rPr>
          <w:rFonts w:hint="eastAsia"/>
          <w:lang w:eastAsia="ja-JP"/>
        </w:rPr>
        <w:t>に基づき</w:t>
      </w:r>
      <w:r w:rsidR="000472B8">
        <w:rPr>
          <w:rFonts w:hint="eastAsia"/>
          <w:lang w:eastAsia="ja-JP"/>
        </w:rPr>
        <w:t>、</w:t>
      </w:r>
      <w:r w:rsidR="0044223E">
        <w:rPr>
          <w:rFonts w:hint="eastAsia"/>
          <w:lang w:eastAsia="ja-JP"/>
        </w:rPr>
        <w:t>「アジャイルメトリクスパタン」を抽出</w:t>
      </w:r>
      <w:r w:rsidR="007E228D">
        <w:rPr>
          <w:rFonts w:hint="eastAsia"/>
          <w:lang w:eastAsia="ja-JP"/>
        </w:rPr>
        <w:t>し提案</w:t>
      </w:r>
      <w:r w:rsidR="00B96088">
        <w:rPr>
          <w:rFonts w:hint="eastAsia"/>
          <w:lang w:eastAsia="ja-JP"/>
        </w:rPr>
        <w:t>する</w:t>
      </w:r>
      <w:r w:rsidR="0044223E">
        <w:rPr>
          <w:rFonts w:hint="eastAsia"/>
          <w:lang w:eastAsia="ja-JP"/>
        </w:rPr>
        <w:t>こととする。</w:t>
      </w:r>
    </w:p>
    <w:p w14:paraId="1B1E4D4A" w14:textId="387D3063" w:rsidR="00BA3F75" w:rsidRDefault="001A5C6A" w:rsidP="005E6A6D">
      <w:pPr>
        <w:rPr>
          <w:lang w:eastAsia="ja-JP"/>
        </w:rPr>
      </w:pPr>
      <w:ins w:id="1" w:author="細谷 泰夫" w:date="2017-02-04T16:48:00Z">
        <w:r>
          <w:rPr>
            <w:rFonts w:hint="eastAsia"/>
            <w:lang w:eastAsia="ja-JP"/>
          </w:rPr>
          <w:t>本論文で提案しているメトリクスの活用方法は、</w:t>
        </w:r>
        <w:r>
          <w:rPr>
            <w:lang w:eastAsia="ja-JP"/>
          </w:rPr>
          <w:t>Goal-Quality-Metrics</w:t>
        </w:r>
        <w:r>
          <w:rPr>
            <w:rFonts w:hint="eastAsia"/>
            <w:lang w:eastAsia="ja-JP"/>
          </w:rPr>
          <w:t>パラダイム（以下、</w:t>
        </w:r>
        <w:r>
          <w:rPr>
            <w:lang w:eastAsia="ja-JP"/>
          </w:rPr>
          <w:t>GQM</w:t>
        </w:r>
        <w:r>
          <w:rPr>
            <w:rFonts w:hint="eastAsia"/>
            <w:lang w:eastAsia="ja-JP"/>
          </w:rPr>
          <w:t>）と密接に関係している。</w:t>
        </w:r>
        <w:r>
          <w:rPr>
            <w:lang w:eastAsia="ja-JP"/>
          </w:rPr>
          <w:t>GQM</w:t>
        </w:r>
        <w:r>
          <w:rPr>
            <w:rFonts w:hint="eastAsia"/>
            <w:lang w:eastAsia="ja-JP"/>
          </w:rPr>
          <w:t>は「明確に目的を捉えて、目標に対して必要なメトリスクを対応付けるゴール指向（目的指向）な枠組み」</w:t>
        </w:r>
      </w:ins>
      <w:ins w:id="2" w:author="細谷 泰夫" w:date="2017-02-04T16:53:00Z">
        <w:r>
          <w:rPr>
            <w:rStyle w:val="af2"/>
            <w:lang w:eastAsia="ja-JP"/>
          </w:rPr>
          <w:endnoteReference w:id="1"/>
        </w:r>
      </w:ins>
      <w:ins w:id="16" w:author="細谷 泰夫" w:date="2017-02-04T16:48:00Z">
        <w:r>
          <w:rPr>
            <w:rFonts w:hint="eastAsia"/>
            <w:lang w:eastAsia="ja-JP"/>
          </w:rPr>
          <w:t>であるが、本論文のパタンランゲージは</w:t>
        </w:r>
        <w:r>
          <w:rPr>
            <w:lang w:eastAsia="ja-JP"/>
          </w:rPr>
          <w:t>GQM</w:t>
        </w:r>
        <w:r>
          <w:rPr>
            <w:rFonts w:hint="eastAsia"/>
            <w:lang w:eastAsia="ja-JP"/>
          </w:rPr>
          <w:t>パラダイムのようなメトリクスを用いた漸進的な改善活動を実施する際に直面する問題点と解決方法を提示するものである。</w:t>
        </w:r>
      </w:ins>
    </w:p>
    <w:p w14:paraId="09153EE2" w14:textId="77777777" w:rsidR="00A1393C" w:rsidRPr="005E6A6D" w:rsidRDefault="00A1393C" w:rsidP="005E6A6D">
      <w:pPr>
        <w:rPr>
          <w:lang w:eastAsia="ja-JP"/>
        </w:rPr>
      </w:pPr>
    </w:p>
    <w:p w14:paraId="0637BAD1" w14:textId="29CFE57A" w:rsidR="005E6A6D" w:rsidRPr="00EA3B4B" w:rsidRDefault="005E6A6D" w:rsidP="005E6A6D">
      <w:pPr>
        <w:pStyle w:val="1"/>
        <w:rPr>
          <w:rFonts w:ascii="ＭＳ 明朝" w:eastAsia="ＭＳ 明朝" w:hAnsi="ＭＳ 明朝" w:cs="ＭＳ 明朝"/>
          <w:sz w:val="24"/>
          <w:lang w:eastAsia="ja-JP"/>
        </w:rPr>
      </w:pPr>
      <w:r w:rsidRPr="00EA3B4B">
        <w:rPr>
          <w:rFonts w:hint="eastAsia"/>
          <w:sz w:val="24"/>
          <w:lang w:eastAsia="ja-JP"/>
        </w:rPr>
        <w:t>パタン一</w:t>
      </w:r>
      <w:r w:rsidRPr="00EA3B4B">
        <w:rPr>
          <w:rFonts w:ascii="ＭＳ 明朝" w:eastAsia="ＭＳ 明朝" w:hAnsi="ＭＳ 明朝" w:cs="ＭＳ 明朝" w:hint="eastAsia"/>
          <w:sz w:val="24"/>
          <w:lang w:eastAsia="ja-JP"/>
        </w:rPr>
        <w:t>覧</w:t>
      </w:r>
    </w:p>
    <w:p w14:paraId="2777A711" w14:textId="7113DB8F" w:rsidR="005E6A6D" w:rsidRPr="005E6A6D" w:rsidRDefault="005E6A6D" w:rsidP="005E6A6D">
      <w:pPr>
        <w:rPr>
          <w:lang w:eastAsia="ja-JP"/>
        </w:rPr>
      </w:pPr>
      <w:r>
        <w:rPr>
          <w:rFonts w:hint="eastAsia"/>
          <w:lang w:eastAsia="ja-JP"/>
        </w:rPr>
        <w:t>本論文にて提案するパタンの一覧を以下に示す。</w:t>
      </w:r>
    </w:p>
    <w:tbl>
      <w:tblPr>
        <w:tblStyle w:val="ad"/>
        <w:tblW w:w="0" w:type="auto"/>
        <w:tblLook w:val="04A0" w:firstRow="1" w:lastRow="0" w:firstColumn="1" w:lastColumn="0" w:noHBand="0" w:noVBand="1"/>
      </w:tblPr>
      <w:tblGrid>
        <w:gridCol w:w="817"/>
        <w:gridCol w:w="3260"/>
        <w:gridCol w:w="5601"/>
      </w:tblGrid>
      <w:tr w:rsidR="005E6A6D" w14:paraId="797A5C4E" w14:textId="77777777" w:rsidTr="005E6A6D">
        <w:trPr>
          <w:tblHeader/>
        </w:trPr>
        <w:tc>
          <w:tcPr>
            <w:tcW w:w="817" w:type="dxa"/>
          </w:tcPr>
          <w:p w14:paraId="2A04EEFF" w14:textId="027C2149" w:rsidR="005E6A6D" w:rsidRDefault="005E6A6D" w:rsidP="005E6A6D">
            <w:pPr>
              <w:rPr>
                <w:lang w:eastAsia="ko-KR"/>
              </w:rPr>
            </w:pPr>
            <w:r>
              <w:rPr>
                <w:lang w:eastAsia="ko-KR"/>
              </w:rPr>
              <w:t>No</w:t>
            </w:r>
          </w:p>
        </w:tc>
        <w:tc>
          <w:tcPr>
            <w:tcW w:w="3260" w:type="dxa"/>
          </w:tcPr>
          <w:p w14:paraId="1A516E0D" w14:textId="4092304C" w:rsidR="005E6A6D" w:rsidRDefault="005E6A6D" w:rsidP="005E6A6D">
            <w:pPr>
              <w:rPr>
                <w:lang w:eastAsia="ko-KR"/>
              </w:rPr>
            </w:pPr>
            <w:r>
              <w:rPr>
                <w:rFonts w:hint="eastAsia"/>
                <w:lang w:eastAsia="ko-KR"/>
              </w:rPr>
              <w:t>パタン名</w:t>
            </w:r>
          </w:p>
        </w:tc>
        <w:tc>
          <w:tcPr>
            <w:tcW w:w="5601" w:type="dxa"/>
          </w:tcPr>
          <w:p w14:paraId="40F7B227" w14:textId="4353AF06" w:rsidR="005E6A6D" w:rsidRDefault="005E6A6D" w:rsidP="005E6A6D">
            <w:pPr>
              <w:rPr>
                <w:lang w:eastAsia="ko-KR"/>
              </w:rPr>
            </w:pPr>
            <w:r>
              <w:rPr>
                <w:rFonts w:hint="eastAsia"/>
                <w:lang w:eastAsia="ko-KR"/>
              </w:rPr>
              <w:t>要約</w:t>
            </w:r>
          </w:p>
        </w:tc>
      </w:tr>
      <w:tr w:rsidR="005E6A6D" w14:paraId="308E6BBD" w14:textId="77777777" w:rsidTr="005E6A6D">
        <w:tc>
          <w:tcPr>
            <w:tcW w:w="817" w:type="dxa"/>
          </w:tcPr>
          <w:p w14:paraId="663409E1" w14:textId="2E326CC4" w:rsidR="005E6A6D" w:rsidRDefault="005E6A6D" w:rsidP="005E6A6D">
            <w:pPr>
              <w:rPr>
                <w:lang w:eastAsia="ko-KR"/>
              </w:rPr>
            </w:pPr>
            <w:r>
              <w:rPr>
                <w:lang w:eastAsia="ko-KR"/>
              </w:rPr>
              <w:t>1</w:t>
            </w:r>
          </w:p>
        </w:tc>
        <w:tc>
          <w:tcPr>
            <w:tcW w:w="3260" w:type="dxa"/>
          </w:tcPr>
          <w:p w14:paraId="756BEC27" w14:textId="2C0B9960" w:rsidR="005E6A6D" w:rsidRDefault="005E6A6D" w:rsidP="005E6A6D">
            <w:pPr>
              <w:rPr>
                <w:lang w:eastAsia="ja-JP"/>
              </w:rPr>
            </w:pPr>
            <w:r>
              <w:rPr>
                <w:rFonts w:hint="eastAsia"/>
                <w:lang w:eastAsia="ja-JP"/>
              </w:rPr>
              <w:t>問題にフォーカスする</w:t>
            </w:r>
          </w:p>
        </w:tc>
        <w:tc>
          <w:tcPr>
            <w:tcW w:w="5601" w:type="dxa"/>
          </w:tcPr>
          <w:p w14:paraId="484F9831" w14:textId="6B634A53" w:rsidR="005E6A6D" w:rsidRPr="005E6A6D" w:rsidRDefault="005E6A6D" w:rsidP="005E6A6D">
            <w:pPr>
              <w:rPr>
                <w:lang w:eastAsia="ko-KR"/>
              </w:rPr>
            </w:pPr>
            <w:r w:rsidRPr="005E6A6D">
              <w:rPr>
                <w:rFonts w:ascii="Helvetica Neue" w:hAnsi="Helvetica Neue" w:cs="Helvetica Neue"/>
                <w:color w:val="262626"/>
                <w:lang w:eastAsia="ja-JP"/>
              </w:rPr>
              <w:t>自分たちの抱えている問題にフォーカスしたメト</w:t>
            </w:r>
            <w:r w:rsidRPr="005E6A6D">
              <w:rPr>
                <w:rFonts w:ascii="Helvetica Neue" w:hAnsi="Helvetica Neue" w:cs="Helvetica Neue"/>
                <w:color w:val="262626"/>
                <w:lang w:eastAsia="ja-JP"/>
              </w:rPr>
              <w:lastRenderedPageBreak/>
              <w:t>リクスを計測しよう</w:t>
            </w:r>
          </w:p>
        </w:tc>
      </w:tr>
      <w:tr w:rsidR="00A6188B" w14:paraId="6DD820F8" w14:textId="77777777" w:rsidTr="005E6A6D">
        <w:tc>
          <w:tcPr>
            <w:tcW w:w="817" w:type="dxa"/>
          </w:tcPr>
          <w:p w14:paraId="6F2555F0" w14:textId="589BAE72" w:rsidR="00A6188B" w:rsidRDefault="00CF3196" w:rsidP="005E6A6D">
            <w:pPr>
              <w:rPr>
                <w:lang w:eastAsia="ja-JP"/>
              </w:rPr>
            </w:pPr>
            <w:r>
              <w:rPr>
                <w:lang w:eastAsia="ja-JP"/>
              </w:rPr>
              <w:lastRenderedPageBreak/>
              <w:t>2</w:t>
            </w:r>
          </w:p>
        </w:tc>
        <w:tc>
          <w:tcPr>
            <w:tcW w:w="3260" w:type="dxa"/>
          </w:tcPr>
          <w:p w14:paraId="065EDE2A" w14:textId="4A3F0155" w:rsidR="00A6188B" w:rsidRDefault="00A6188B" w:rsidP="005E6A6D">
            <w:pPr>
              <w:rPr>
                <w:lang w:eastAsia="ja-JP"/>
              </w:rPr>
            </w:pPr>
            <w:r>
              <w:rPr>
                <w:rFonts w:hint="eastAsia"/>
                <w:lang w:eastAsia="ko-KR"/>
              </w:rPr>
              <w:t>会話を促す</w:t>
            </w:r>
          </w:p>
        </w:tc>
        <w:tc>
          <w:tcPr>
            <w:tcW w:w="5601" w:type="dxa"/>
          </w:tcPr>
          <w:p w14:paraId="007D9C0C" w14:textId="6E2307B9" w:rsidR="00A6188B" w:rsidRPr="005E6A6D" w:rsidRDefault="00A6188B"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メトリクスをキッカケにして自分たちの抱える問題や改善活動についての会話を促そう</w:t>
            </w:r>
          </w:p>
        </w:tc>
      </w:tr>
      <w:tr w:rsidR="00A6188B" w14:paraId="11C390E1" w14:textId="77777777" w:rsidTr="005E6A6D">
        <w:tc>
          <w:tcPr>
            <w:tcW w:w="817" w:type="dxa"/>
          </w:tcPr>
          <w:p w14:paraId="05F35955" w14:textId="694EDDCF" w:rsidR="00A6188B" w:rsidRDefault="00A6188B" w:rsidP="005E6A6D">
            <w:pPr>
              <w:rPr>
                <w:lang w:eastAsia="ko-KR"/>
              </w:rPr>
            </w:pPr>
            <w:r>
              <w:rPr>
                <w:lang w:eastAsia="ko-KR"/>
              </w:rPr>
              <w:t>3</w:t>
            </w:r>
          </w:p>
        </w:tc>
        <w:tc>
          <w:tcPr>
            <w:tcW w:w="3260" w:type="dxa"/>
          </w:tcPr>
          <w:p w14:paraId="63B6CE92" w14:textId="11A03514" w:rsidR="00A6188B" w:rsidRDefault="00A6188B" w:rsidP="005E6A6D">
            <w:pPr>
              <w:rPr>
                <w:lang w:eastAsia="ko-KR"/>
              </w:rPr>
            </w:pPr>
            <w:r>
              <w:rPr>
                <w:rFonts w:hint="eastAsia"/>
                <w:lang w:eastAsia="ko-KR"/>
              </w:rPr>
              <w:t>近い未来を予測する</w:t>
            </w:r>
          </w:p>
        </w:tc>
        <w:tc>
          <w:tcPr>
            <w:tcW w:w="5601" w:type="dxa"/>
          </w:tcPr>
          <w:p w14:paraId="771F95D2" w14:textId="4A2102CD" w:rsidR="00A6188B" w:rsidRPr="005E6A6D" w:rsidRDefault="00A6188B" w:rsidP="005E6A6D">
            <w:pPr>
              <w:rPr>
                <w:rFonts w:ascii="Helvetica Neue" w:hAnsi="Helvetica Neue" w:cs="Helvetica Neue"/>
                <w:color w:val="262626"/>
                <w:szCs w:val="32"/>
                <w:lang w:eastAsia="ja-JP"/>
              </w:rPr>
            </w:pPr>
            <w:r w:rsidRPr="005E6A6D">
              <w:rPr>
                <w:rFonts w:ascii="Helvetica Neue" w:hAnsi="Helvetica Neue" w:cs="Helvetica Neue"/>
                <w:color w:val="262626"/>
                <w:lang w:eastAsia="ja-JP"/>
              </w:rPr>
              <w:t>予測と実績の差分とその要因がわかるように、近い未来を予測して</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その予測を裏付けるメトリクスを計測、評価しよう</w:t>
            </w:r>
          </w:p>
        </w:tc>
      </w:tr>
      <w:tr w:rsidR="00CF3196" w14:paraId="538C88D2" w14:textId="77777777" w:rsidTr="005E6A6D">
        <w:tc>
          <w:tcPr>
            <w:tcW w:w="817" w:type="dxa"/>
          </w:tcPr>
          <w:p w14:paraId="00AFDABD" w14:textId="3C1349EA" w:rsidR="00CF3196" w:rsidRDefault="00CF3196" w:rsidP="005E6A6D">
            <w:pPr>
              <w:rPr>
                <w:lang w:eastAsia="ko-KR"/>
              </w:rPr>
            </w:pPr>
            <w:r>
              <w:rPr>
                <w:lang w:eastAsia="ko-KR"/>
              </w:rPr>
              <w:t>4</w:t>
            </w:r>
          </w:p>
        </w:tc>
        <w:tc>
          <w:tcPr>
            <w:tcW w:w="3260" w:type="dxa"/>
          </w:tcPr>
          <w:p w14:paraId="75672D45" w14:textId="5D007DBD" w:rsidR="00CF3196" w:rsidRDefault="00CF3196" w:rsidP="005E6A6D">
            <w:pPr>
              <w:rPr>
                <w:lang w:eastAsia="ko-KR"/>
              </w:rPr>
            </w:pPr>
            <w:r>
              <w:rPr>
                <w:rFonts w:hint="eastAsia"/>
                <w:lang w:eastAsia="ko-KR"/>
              </w:rPr>
              <w:t>変化が見えるかに着目する</w:t>
            </w:r>
          </w:p>
        </w:tc>
        <w:tc>
          <w:tcPr>
            <w:tcW w:w="5601" w:type="dxa"/>
          </w:tcPr>
          <w:p w14:paraId="12409B25" w14:textId="76E4B2DE"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lang w:eastAsia="ja-JP"/>
              </w:rPr>
              <w:t>改善の効果がわかるように変化が見えるかに着目してメトリクスを計測しよう</w:t>
            </w:r>
          </w:p>
        </w:tc>
      </w:tr>
      <w:tr w:rsidR="00CF3196" w14:paraId="231EF172" w14:textId="77777777" w:rsidTr="005E6A6D">
        <w:tc>
          <w:tcPr>
            <w:tcW w:w="817" w:type="dxa"/>
          </w:tcPr>
          <w:p w14:paraId="7433F6A1" w14:textId="0A416A9B" w:rsidR="00CF3196" w:rsidRDefault="00CF3196" w:rsidP="005E6A6D">
            <w:pPr>
              <w:rPr>
                <w:lang w:eastAsia="ko-KR"/>
              </w:rPr>
            </w:pPr>
            <w:r>
              <w:rPr>
                <w:lang w:eastAsia="ko-KR"/>
              </w:rPr>
              <w:t>5</w:t>
            </w:r>
          </w:p>
        </w:tc>
        <w:tc>
          <w:tcPr>
            <w:tcW w:w="3260" w:type="dxa"/>
          </w:tcPr>
          <w:p w14:paraId="088978A0" w14:textId="2AB22DB5" w:rsidR="00CF3196" w:rsidRDefault="00CF3196" w:rsidP="005E6A6D">
            <w:pPr>
              <w:rPr>
                <w:lang w:eastAsia="ko-KR"/>
              </w:rPr>
            </w:pPr>
            <w:r>
              <w:rPr>
                <w:rFonts w:hint="eastAsia"/>
                <w:lang w:eastAsia="ko-KR"/>
              </w:rPr>
              <w:t>目的を共有する</w:t>
            </w:r>
          </w:p>
        </w:tc>
        <w:tc>
          <w:tcPr>
            <w:tcW w:w="5601" w:type="dxa"/>
          </w:tcPr>
          <w:p w14:paraId="1CE5489A" w14:textId="109035F9" w:rsidR="00CF3196" w:rsidRPr="005E6A6D" w:rsidRDefault="00CF3196" w:rsidP="005E6A6D">
            <w:pPr>
              <w:rPr>
                <w:rFonts w:ascii="Helvetica Neue" w:hAnsi="Helvetica Neue" w:cs="Helvetica Neue"/>
                <w:color w:val="262626"/>
                <w:lang w:eastAsia="ja-JP"/>
              </w:rPr>
            </w:pPr>
            <w:r w:rsidRPr="005E6A6D">
              <w:rPr>
                <w:rFonts w:ascii="Helvetica Neue" w:hAnsi="Helvetica Neue" w:cs="Helvetica Neue"/>
                <w:color w:val="262626"/>
                <w:szCs w:val="32"/>
                <w:lang w:eastAsia="ja-JP"/>
              </w:rPr>
              <w:t>何を改善したくて、そのメトリクスを計測しているのかという目的を共有しよう</w:t>
            </w:r>
          </w:p>
        </w:tc>
      </w:tr>
      <w:tr w:rsidR="00CF3196" w14:paraId="194A88B2" w14:textId="77777777" w:rsidTr="005E6A6D">
        <w:tc>
          <w:tcPr>
            <w:tcW w:w="817" w:type="dxa"/>
          </w:tcPr>
          <w:p w14:paraId="5006234B" w14:textId="39665651" w:rsidR="00CF3196" w:rsidRDefault="00CF3196" w:rsidP="005E6A6D">
            <w:pPr>
              <w:rPr>
                <w:lang w:eastAsia="ko-KR"/>
              </w:rPr>
            </w:pPr>
            <w:r>
              <w:rPr>
                <w:lang w:eastAsia="ko-KR"/>
              </w:rPr>
              <w:t>6</w:t>
            </w:r>
          </w:p>
        </w:tc>
        <w:tc>
          <w:tcPr>
            <w:tcW w:w="3260" w:type="dxa"/>
          </w:tcPr>
          <w:p w14:paraId="1684CDB7" w14:textId="7B487358" w:rsidR="00CF3196" w:rsidRDefault="00CF3196" w:rsidP="005E6A6D">
            <w:pPr>
              <w:rPr>
                <w:lang w:eastAsia="ko-KR"/>
              </w:rPr>
            </w:pPr>
            <w:r>
              <w:rPr>
                <w:rFonts w:hint="eastAsia"/>
                <w:lang w:eastAsia="ko-KR"/>
              </w:rPr>
              <w:t>自分たちで創る</w:t>
            </w:r>
          </w:p>
        </w:tc>
        <w:tc>
          <w:tcPr>
            <w:tcW w:w="5601" w:type="dxa"/>
          </w:tcPr>
          <w:p w14:paraId="7FD4944F" w14:textId="6A1060DE" w:rsidR="00CF3196" w:rsidRPr="00CF3196"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チームの問題を把握するために適した既存のメトリクスが無い場合は</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自分たちで計測するメトリクスを創ろう</w:t>
            </w:r>
          </w:p>
        </w:tc>
      </w:tr>
      <w:tr w:rsidR="00CF3196" w14:paraId="293D3E41" w14:textId="77777777" w:rsidTr="005E6A6D">
        <w:tc>
          <w:tcPr>
            <w:tcW w:w="817" w:type="dxa"/>
          </w:tcPr>
          <w:p w14:paraId="1C2ABE27" w14:textId="6E715553" w:rsidR="00CF3196" w:rsidRDefault="00CF3196" w:rsidP="005E6A6D">
            <w:pPr>
              <w:rPr>
                <w:lang w:eastAsia="ko-KR"/>
              </w:rPr>
            </w:pPr>
            <w:r>
              <w:rPr>
                <w:lang w:eastAsia="ko-KR"/>
              </w:rPr>
              <w:t>7</w:t>
            </w:r>
          </w:p>
        </w:tc>
        <w:tc>
          <w:tcPr>
            <w:tcW w:w="3260" w:type="dxa"/>
          </w:tcPr>
          <w:p w14:paraId="2ECD8F06" w14:textId="18E02A46" w:rsidR="00CF3196" w:rsidRDefault="00CF3196" w:rsidP="005E6A6D">
            <w:pPr>
              <w:rPr>
                <w:lang w:eastAsia="ko-KR"/>
              </w:rPr>
            </w:pPr>
            <w:r>
              <w:rPr>
                <w:rFonts w:hint="eastAsia"/>
                <w:lang w:eastAsia="ko-KR"/>
              </w:rPr>
              <w:t>複数を組み合わせる</w:t>
            </w:r>
          </w:p>
        </w:tc>
        <w:tc>
          <w:tcPr>
            <w:tcW w:w="5601" w:type="dxa"/>
          </w:tcPr>
          <w:p w14:paraId="1EF49D24" w14:textId="6AC2759A"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複数のメトリクスを組み合わせて判断しよう</w:t>
            </w:r>
          </w:p>
        </w:tc>
      </w:tr>
      <w:tr w:rsidR="00CF3196" w14:paraId="0FA0FD63" w14:textId="77777777" w:rsidTr="005E6A6D">
        <w:tc>
          <w:tcPr>
            <w:tcW w:w="817" w:type="dxa"/>
          </w:tcPr>
          <w:p w14:paraId="142AF113" w14:textId="06DA6BA3" w:rsidR="00CF3196" w:rsidRDefault="00CF3196" w:rsidP="005E6A6D">
            <w:pPr>
              <w:rPr>
                <w:lang w:eastAsia="ko-KR"/>
              </w:rPr>
            </w:pPr>
            <w:r>
              <w:rPr>
                <w:lang w:eastAsia="ko-KR"/>
              </w:rPr>
              <w:t>8</w:t>
            </w:r>
          </w:p>
        </w:tc>
        <w:tc>
          <w:tcPr>
            <w:tcW w:w="3260" w:type="dxa"/>
          </w:tcPr>
          <w:p w14:paraId="4E6F2837" w14:textId="68E92E44" w:rsidR="00CF3196" w:rsidRDefault="00CF3196" w:rsidP="005E6A6D">
            <w:pPr>
              <w:rPr>
                <w:lang w:eastAsia="ko-KR"/>
              </w:rPr>
            </w:pPr>
            <w:r>
              <w:rPr>
                <w:rFonts w:hint="eastAsia"/>
                <w:lang w:eastAsia="ko-KR"/>
              </w:rPr>
              <w:t>自動化の恩恵に預かる</w:t>
            </w:r>
          </w:p>
        </w:tc>
        <w:tc>
          <w:tcPr>
            <w:tcW w:w="5601" w:type="dxa"/>
          </w:tcPr>
          <w:p w14:paraId="1966964E" w14:textId="7D642AC6"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自動化によって、計測の手間を減らそう</w:t>
            </w:r>
          </w:p>
        </w:tc>
      </w:tr>
      <w:tr w:rsidR="00CF3196" w14:paraId="2F9E11F0" w14:textId="77777777" w:rsidTr="005E6A6D">
        <w:tc>
          <w:tcPr>
            <w:tcW w:w="817" w:type="dxa"/>
          </w:tcPr>
          <w:p w14:paraId="00968B54" w14:textId="73CC84DB" w:rsidR="00CF3196" w:rsidRDefault="00CF3196" w:rsidP="005E6A6D">
            <w:pPr>
              <w:rPr>
                <w:lang w:eastAsia="ko-KR"/>
              </w:rPr>
            </w:pPr>
            <w:r>
              <w:rPr>
                <w:lang w:eastAsia="ko-KR"/>
              </w:rPr>
              <w:t>9</w:t>
            </w:r>
          </w:p>
        </w:tc>
        <w:tc>
          <w:tcPr>
            <w:tcW w:w="3260" w:type="dxa"/>
          </w:tcPr>
          <w:p w14:paraId="2A6BB716" w14:textId="6003B63A" w:rsidR="00CF3196" w:rsidRDefault="00CF3196" w:rsidP="005E6A6D">
            <w:pPr>
              <w:rPr>
                <w:lang w:eastAsia="ko-KR"/>
              </w:rPr>
            </w:pPr>
            <w:r>
              <w:rPr>
                <w:rFonts w:hint="eastAsia"/>
                <w:lang w:eastAsia="ko-KR"/>
              </w:rPr>
              <w:t>成長を実感する</w:t>
            </w:r>
          </w:p>
        </w:tc>
        <w:tc>
          <w:tcPr>
            <w:tcW w:w="5601" w:type="dxa"/>
          </w:tcPr>
          <w:p w14:paraId="015B88DC" w14:textId="0972B580" w:rsidR="00CF3196" w:rsidRPr="005E6A6D" w:rsidRDefault="00CF3196" w:rsidP="00CF3196">
            <w:pPr>
              <w:autoSpaceDE w:val="0"/>
              <w:autoSpaceDN w:val="0"/>
              <w:adjustRightInd w:val="0"/>
              <w:rPr>
                <w:rFonts w:ascii="Helvetica Neue" w:hAnsi="Helvetica Neue" w:cs="Helvetica Neue"/>
                <w:color w:val="262626"/>
                <w:lang w:eastAsia="ja-JP"/>
              </w:rPr>
            </w:pPr>
            <w:r w:rsidRPr="005E6A6D">
              <w:rPr>
                <w:rFonts w:ascii="Helvetica Neue" w:hAnsi="Helvetica Neue" w:cs="Helvetica Neue"/>
                <w:color w:val="262626"/>
                <w:lang w:eastAsia="ja-JP"/>
              </w:rPr>
              <w:t>チームが自らの成長を実感できるメトリクスを計測し、改善の</w:t>
            </w:r>
            <w:r w:rsidRPr="005E6A6D">
              <w:rPr>
                <w:rFonts w:ascii="Helvetica Neue" w:hAnsi="Helvetica Neue" w:cs="Helvetica Neue"/>
                <w:color w:val="262626"/>
                <w:lang w:eastAsia="ja-JP"/>
              </w:rPr>
              <w:t xml:space="preserve"> </w:t>
            </w:r>
            <w:r w:rsidRPr="005E6A6D">
              <w:rPr>
                <w:rFonts w:ascii="Helvetica Neue" w:hAnsi="Helvetica Neue" w:cs="Helvetica Neue"/>
                <w:color w:val="262626"/>
                <w:lang w:eastAsia="ja-JP"/>
              </w:rPr>
              <w:t>モチベーションを上げよう</w:t>
            </w:r>
          </w:p>
        </w:tc>
      </w:tr>
      <w:tr w:rsidR="00CF3196" w14:paraId="313117EC" w14:textId="77777777" w:rsidTr="005E6A6D">
        <w:tc>
          <w:tcPr>
            <w:tcW w:w="817" w:type="dxa"/>
          </w:tcPr>
          <w:p w14:paraId="62C806A1" w14:textId="26A4214D" w:rsidR="00CF3196" w:rsidRDefault="00CF3196" w:rsidP="005E6A6D">
            <w:pPr>
              <w:rPr>
                <w:lang w:eastAsia="ko-KR"/>
              </w:rPr>
            </w:pPr>
            <w:r>
              <w:rPr>
                <w:lang w:eastAsia="ko-KR"/>
              </w:rPr>
              <w:t>10</w:t>
            </w:r>
          </w:p>
        </w:tc>
        <w:tc>
          <w:tcPr>
            <w:tcW w:w="3260" w:type="dxa"/>
          </w:tcPr>
          <w:p w14:paraId="2EB32794" w14:textId="7E7DB2FB" w:rsidR="00CF3196" w:rsidRDefault="00CF3196" w:rsidP="005E6A6D">
            <w:pPr>
              <w:rPr>
                <w:lang w:eastAsia="ko-KR"/>
              </w:rPr>
            </w:pPr>
            <w:r>
              <w:rPr>
                <w:rFonts w:hint="eastAsia"/>
                <w:lang w:eastAsia="ko-KR"/>
              </w:rPr>
              <w:t>ボトルネックを追いかける</w:t>
            </w:r>
          </w:p>
        </w:tc>
        <w:tc>
          <w:tcPr>
            <w:tcW w:w="5601" w:type="dxa"/>
          </w:tcPr>
          <w:p w14:paraId="2A02317B" w14:textId="0D9809EE" w:rsidR="00CF3196" w:rsidRPr="005E6A6D" w:rsidRDefault="00CF3196" w:rsidP="005E6A6D">
            <w:pPr>
              <w:rPr>
                <w:lang w:eastAsia="ko-KR"/>
              </w:rPr>
            </w:pPr>
            <w:r w:rsidRPr="005E6A6D">
              <w:rPr>
                <w:rFonts w:ascii="Helvetica Neue" w:hAnsi="Helvetica Neue" w:cs="Helvetica Neue"/>
                <w:color w:val="262626"/>
                <w:lang w:eastAsia="ja-JP"/>
              </w:rPr>
              <w:t>ボトルネックの移動に応じて、計測するメトリクスを変更しよう</w:t>
            </w:r>
          </w:p>
        </w:tc>
      </w:tr>
    </w:tbl>
    <w:p w14:paraId="7487D3D7" w14:textId="77777777" w:rsidR="00BA3F75" w:rsidDel="001A5C6A" w:rsidRDefault="00BA3F75" w:rsidP="00EA3B4B">
      <w:pPr>
        <w:rPr>
          <w:del w:id="17" w:author="細谷 泰夫" w:date="2017-02-04T16:54:00Z"/>
          <w:lang w:eastAsia="ja-JP"/>
        </w:rPr>
      </w:pPr>
    </w:p>
    <w:p w14:paraId="3D435A19" w14:textId="77777777" w:rsidR="001A5C6A" w:rsidRPr="005E6A6D" w:rsidRDefault="001A5C6A" w:rsidP="00EA3B4B">
      <w:pPr>
        <w:rPr>
          <w:lang w:eastAsia="ja-JP"/>
        </w:rPr>
      </w:pPr>
    </w:p>
    <w:p w14:paraId="54538DD7" w14:textId="63AFEC45" w:rsidR="00EA3B4B" w:rsidRPr="00EA3B4B" w:rsidRDefault="00EA3B4B" w:rsidP="00EA3B4B">
      <w:pPr>
        <w:pStyle w:val="1"/>
        <w:rPr>
          <w:rFonts w:ascii="ＭＳ 明朝" w:eastAsia="ＭＳ 明朝" w:hAnsi="ＭＳ 明朝" w:cs="ＭＳ 明朝"/>
          <w:sz w:val="24"/>
          <w:lang w:eastAsia="ja-JP"/>
        </w:rPr>
      </w:pPr>
      <w:r w:rsidRPr="00EA3B4B">
        <w:rPr>
          <w:rFonts w:hint="eastAsia"/>
          <w:sz w:val="24"/>
          <w:lang w:eastAsia="ja-JP"/>
        </w:rPr>
        <w:t>パタン</w:t>
      </w:r>
      <w:r w:rsidRPr="00EA3B4B">
        <w:rPr>
          <w:rFonts w:ascii="ＭＳ 明朝" w:eastAsia="ＭＳ 明朝" w:hAnsi="ＭＳ 明朝" w:cs="ＭＳ 明朝" w:hint="eastAsia"/>
          <w:sz w:val="24"/>
          <w:lang w:eastAsia="ja-JP"/>
        </w:rPr>
        <w:t>関</w:t>
      </w:r>
      <w:r w:rsidRPr="00EA3B4B">
        <w:rPr>
          <w:rFonts w:hint="eastAsia"/>
          <w:sz w:val="24"/>
          <w:lang w:eastAsia="ja-JP"/>
        </w:rPr>
        <w:t>連</w:t>
      </w:r>
      <w:r w:rsidRPr="00EA3B4B">
        <w:rPr>
          <w:rFonts w:ascii="ＭＳ 明朝" w:eastAsia="ＭＳ 明朝" w:hAnsi="ＭＳ 明朝" w:cs="ＭＳ 明朝" w:hint="eastAsia"/>
          <w:sz w:val="24"/>
          <w:lang w:eastAsia="ja-JP"/>
        </w:rPr>
        <w:t>図</w:t>
      </w:r>
    </w:p>
    <w:p w14:paraId="407339FC" w14:textId="224E497E" w:rsidR="005E6A6D" w:rsidDel="001A5C6A" w:rsidRDefault="00EA3B4B">
      <w:pPr>
        <w:rPr>
          <w:del w:id="18" w:author="細谷 泰夫" w:date="2017-02-04T16:54:00Z"/>
          <w:rFonts w:ascii="NewCenturySchlbk" w:hAnsi="NewCenturySchlbk"/>
          <w:lang w:eastAsia="ja-JP"/>
        </w:rPr>
      </w:pPr>
      <w:r>
        <w:rPr>
          <w:rFonts w:ascii="NewCenturySchlbk" w:hAnsi="NewCenturySchlbk" w:hint="eastAsia"/>
          <w:lang w:eastAsia="ja-JP"/>
        </w:rPr>
        <w:t>パタン同士の関連を示す。</w:t>
      </w:r>
      <w:ins w:id="19" w:author="細谷 泰夫" w:date="2017-02-04T16:11:00Z">
        <w:r w:rsidR="008029D4">
          <w:rPr>
            <w:rFonts w:ascii="NewCenturySchlbk" w:hAnsi="NewCenturySchlbk" w:hint="eastAsia"/>
            <w:lang w:eastAsia="ja-JP"/>
          </w:rPr>
          <w:t>図における矢印はパタンの適用順序を表す。ただし、パタン「会話を促す」については、全てのパタンと並行して適用する可能性がある。</w:t>
        </w:r>
      </w:ins>
    </w:p>
    <w:p w14:paraId="292218EE" w14:textId="77777777" w:rsidR="00EA3B4B" w:rsidRDefault="00EA3B4B">
      <w:pPr>
        <w:rPr>
          <w:rFonts w:ascii="NewCenturySchlbk" w:hAnsi="NewCenturySchlbk"/>
          <w:lang w:eastAsia="ja-JP"/>
        </w:rPr>
      </w:pPr>
    </w:p>
    <w:p w14:paraId="1C2338B5" w14:textId="1793B284" w:rsidR="00EA3B4B" w:rsidRDefault="00EA3B4B">
      <w:pPr>
        <w:rPr>
          <w:rFonts w:ascii="NewCenturySchlbk" w:hAnsi="NewCenturySchlbk"/>
          <w:lang w:eastAsia="ja-JP"/>
        </w:rPr>
      </w:pPr>
      <w:r w:rsidRPr="00EA3B4B">
        <w:rPr>
          <w:noProof/>
          <w:lang w:eastAsia="ja-JP"/>
        </w:rPr>
        <w:drawing>
          <wp:inline distT="0" distB="0" distL="0" distR="0" wp14:anchorId="65AFFBCE" wp14:editId="02076AAE">
            <wp:extent cx="4953000" cy="2982686"/>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217" cy="2983419"/>
                    </a:xfrm>
                    <a:prstGeom prst="rect">
                      <a:avLst/>
                    </a:prstGeom>
                    <a:noFill/>
                    <a:ln>
                      <a:noFill/>
                    </a:ln>
                  </pic:spPr>
                </pic:pic>
              </a:graphicData>
            </a:graphic>
          </wp:inline>
        </w:drawing>
      </w:r>
      <w:bookmarkStart w:id="20" w:name="_GoBack"/>
      <w:bookmarkEnd w:id="20"/>
    </w:p>
    <w:p w14:paraId="47681D67" w14:textId="0F1A0D77" w:rsidR="0049441B" w:rsidRDefault="00EA3B4B" w:rsidP="00A1393C">
      <w:pPr>
        <w:jc w:val="center"/>
        <w:rPr>
          <w:rFonts w:ascii="NewCenturySchlbk" w:hAnsi="NewCenturySchlbk"/>
          <w:lang w:eastAsia="ja-JP"/>
        </w:rPr>
      </w:pPr>
      <w:r>
        <w:rPr>
          <w:rFonts w:ascii="NewCenturySchlbk" w:hAnsi="NewCenturySchlbk" w:hint="eastAsia"/>
          <w:lang w:eastAsia="ja-JP"/>
        </w:rPr>
        <w:t>図</w:t>
      </w:r>
      <w:r>
        <w:rPr>
          <w:rFonts w:ascii="NewCenturySchlbk" w:hAnsi="NewCenturySchlbk"/>
          <w:lang w:eastAsia="ja-JP"/>
        </w:rPr>
        <w:t xml:space="preserve"> 1 </w:t>
      </w:r>
      <w:r>
        <w:rPr>
          <w:rFonts w:ascii="NewCenturySchlbk" w:hAnsi="NewCenturySchlbk" w:hint="eastAsia"/>
          <w:lang w:eastAsia="ja-JP"/>
        </w:rPr>
        <w:t>パタン関連図</w:t>
      </w:r>
    </w:p>
    <w:p w14:paraId="2E817E26" w14:textId="77777777" w:rsidR="0049441B" w:rsidRDefault="00EA3B4B" w:rsidP="0049441B">
      <w:pPr>
        <w:pStyle w:val="1"/>
        <w:rPr>
          <w:sz w:val="24"/>
          <w:lang w:eastAsia="ja-JP"/>
        </w:rPr>
      </w:pPr>
      <w:r w:rsidRPr="00EA3B4B">
        <w:rPr>
          <w:rFonts w:hint="eastAsia"/>
          <w:sz w:val="24"/>
          <w:lang w:eastAsia="ja-JP"/>
        </w:rPr>
        <w:lastRenderedPageBreak/>
        <w:t>パタン</w:t>
      </w:r>
      <w:r>
        <w:rPr>
          <w:rFonts w:hint="eastAsia"/>
          <w:sz w:val="24"/>
          <w:lang w:eastAsia="ja-JP"/>
        </w:rPr>
        <w:t>の</w:t>
      </w:r>
      <w:r>
        <w:rPr>
          <w:rFonts w:ascii="ＭＳ 明朝" w:eastAsia="ＭＳ 明朝" w:hAnsi="ＭＳ 明朝" w:cs="ＭＳ 明朝" w:hint="eastAsia"/>
          <w:sz w:val="24"/>
          <w:lang w:eastAsia="ja-JP"/>
        </w:rPr>
        <w:t>説</w:t>
      </w:r>
      <w:r>
        <w:rPr>
          <w:rFonts w:hint="eastAsia"/>
          <w:sz w:val="24"/>
          <w:lang w:eastAsia="ja-JP"/>
        </w:rPr>
        <w:t>明</w:t>
      </w:r>
    </w:p>
    <w:p w14:paraId="6660D7E6" w14:textId="16D27710" w:rsidR="0049441B" w:rsidRPr="0049441B" w:rsidRDefault="0049441B" w:rsidP="0049441B">
      <w:pPr>
        <w:rPr>
          <w:lang w:eastAsia="ja-JP"/>
        </w:rPr>
      </w:pPr>
      <w:r>
        <w:rPr>
          <w:rFonts w:hint="eastAsia"/>
          <w:lang w:eastAsia="ja-JP"/>
        </w:rPr>
        <w:t>以下にそれぞれのパタンについて説明する。</w:t>
      </w:r>
    </w:p>
    <w:p w14:paraId="74948F06" w14:textId="77777777" w:rsidR="0049441B" w:rsidRDefault="0049441B" w:rsidP="0049441B">
      <w:pPr>
        <w:pStyle w:val="2"/>
        <w:rPr>
          <w:sz w:val="24"/>
          <w:szCs w:val="24"/>
          <w:lang w:eastAsia="ja-JP"/>
        </w:rPr>
      </w:pPr>
      <w:r w:rsidRPr="0049441B">
        <w:rPr>
          <w:sz w:val="24"/>
          <w:szCs w:val="24"/>
        </w:rPr>
        <w:t>問題にフォ</w:t>
      </w:r>
      <w:r w:rsidRPr="0049441B">
        <w:rPr>
          <w:rFonts w:ascii="Apple SD 산돌고딕 Neo 중간체" w:eastAsia="Apple SD 산돌고딕 Neo 중간체" w:hAnsi="Apple SD 산돌고딕 Neo 중간체" w:cs="Apple SD 산돌고딕 Neo 중간체" w:hint="eastAsia"/>
          <w:sz w:val="24"/>
          <w:szCs w:val="24"/>
        </w:rPr>
        <w:t>ー</w:t>
      </w:r>
      <w:r w:rsidRPr="0049441B">
        <w:rPr>
          <w:sz w:val="24"/>
          <w:szCs w:val="24"/>
        </w:rPr>
        <w:t>カスする</w:t>
      </w:r>
    </w:p>
    <w:p w14:paraId="0194DF41" w14:textId="55341303" w:rsidR="0049441B" w:rsidRPr="0049441B" w:rsidRDefault="0049441B" w:rsidP="0049441B">
      <w:pPr>
        <w:pStyle w:val="3"/>
        <w:rPr>
          <w:b w:val="0"/>
          <w:sz w:val="24"/>
        </w:rPr>
      </w:pPr>
      <w:r w:rsidRPr="0049441B">
        <w:rPr>
          <w:rFonts w:hint="eastAsia"/>
          <w:b w:val="0"/>
          <w:sz w:val="24"/>
        </w:rPr>
        <w:t>要約</w:t>
      </w:r>
    </w:p>
    <w:p w14:paraId="4D3BB6C5" w14:textId="7EC21F9F" w:rsidR="0049441B" w:rsidRDefault="0049441B" w:rsidP="0049441B">
      <w:pPr>
        <w:rPr>
          <w:lang w:eastAsia="ja-JP"/>
        </w:rPr>
      </w:pPr>
      <w:r>
        <w:rPr>
          <w:rFonts w:hint="eastAsia"/>
          <w:lang w:eastAsia="ja-JP"/>
        </w:rPr>
        <w:t>自分たちの抱えている問題にフォーカスしたメトリクスを計測しよう。</w:t>
      </w:r>
    </w:p>
    <w:p w14:paraId="49EB8D26" w14:textId="3B69DBAB" w:rsidR="0049441B" w:rsidRDefault="0049441B" w:rsidP="0049441B">
      <w:pPr>
        <w:pStyle w:val="3"/>
        <w:rPr>
          <w:b w:val="0"/>
        </w:rPr>
      </w:pPr>
      <w:r w:rsidRPr="0049441B">
        <w:rPr>
          <w:rFonts w:hint="eastAsia"/>
          <w:b w:val="0"/>
        </w:rPr>
        <w:t>状況</w:t>
      </w:r>
    </w:p>
    <w:p w14:paraId="539D75FC" w14:textId="784422CD" w:rsidR="0049441B" w:rsidRDefault="0049441B" w:rsidP="0049441B">
      <w:pPr>
        <w:rPr>
          <w:lang w:eastAsia="zh-CN"/>
        </w:rPr>
      </w:pPr>
      <w:r>
        <w:rPr>
          <w:rFonts w:hint="eastAsia"/>
          <w:lang w:eastAsia="ja-JP"/>
        </w:rPr>
        <w:t>チームのメンバーは、自分たちが問題を抱えているという意識を</w:t>
      </w:r>
      <w:r>
        <w:rPr>
          <w:rFonts w:hint="eastAsia"/>
          <w:lang w:eastAsia="ja-JP"/>
        </w:rPr>
        <w:t xml:space="preserve"> </w:t>
      </w:r>
      <w:r>
        <w:rPr>
          <w:rFonts w:hint="eastAsia"/>
          <w:lang w:eastAsia="ja-JP"/>
        </w:rPr>
        <w:t>持っているが、何が問題であるかを明確に把握できておらず、</w:t>
      </w:r>
      <w:r>
        <w:rPr>
          <w:rFonts w:hint="eastAsia"/>
          <w:lang w:eastAsia="ja-JP"/>
        </w:rPr>
        <w:t xml:space="preserve"> </w:t>
      </w:r>
      <w:r>
        <w:rPr>
          <w:rFonts w:hint="eastAsia"/>
          <w:lang w:eastAsia="ja-JP"/>
        </w:rPr>
        <w:t>メトリクスを計測して状況が見えるようにしたいと考えている。</w:t>
      </w:r>
    </w:p>
    <w:p w14:paraId="5AC4346A" w14:textId="77777777" w:rsidR="0049441B" w:rsidRPr="0049441B" w:rsidRDefault="0049441B" w:rsidP="0049441B">
      <w:pPr>
        <w:pStyle w:val="3"/>
        <w:rPr>
          <w:b w:val="0"/>
          <w:sz w:val="24"/>
        </w:rPr>
      </w:pPr>
      <w:r w:rsidRPr="0049441B">
        <w:rPr>
          <w:rFonts w:hint="eastAsia"/>
          <w:b w:val="0"/>
          <w:sz w:val="24"/>
        </w:rPr>
        <w:t>問題</w:t>
      </w:r>
    </w:p>
    <w:p w14:paraId="4CFC4726" w14:textId="68F7FF0B" w:rsidR="0049441B" w:rsidRDefault="0049441B" w:rsidP="0049441B">
      <w:pPr>
        <w:rPr>
          <w:lang w:eastAsia="ja-JP"/>
        </w:rPr>
      </w:pPr>
      <w:r>
        <w:rPr>
          <w:rFonts w:hint="eastAsia"/>
          <w:lang w:eastAsia="ja-JP"/>
        </w:rPr>
        <w:t>メトリクスを計測し改善に活用したいと考えているが、どんなメトリクス</w:t>
      </w:r>
      <w:r>
        <w:rPr>
          <w:rFonts w:hint="eastAsia"/>
          <w:lang w:eastAsia="ja-JP"/>
        </w:rPr>
        <w:t xml:space="preserve"> </w:t>
      </w:r>
      <w:r>
        <w:rPr>
          <w:rFonts w:hint="eastAsia"/>
          <w:lang w:eastAsia="ja-JP"/>
        </w:rPr>
        <w:t>を計測したらいいかわからない。</w:t>
      </w:r>
    </w:p>
    <w:p w14:paraId="5AF7A126" w14:textId="5C440594" w:rsidR="0049441B" w:rsidRPr="0049441B" w:rsidRDefault="0049441B" w:rsidP="0049441B">
      <w:pPr>
        <w:pStyle w:val="3"/>
        <w:rPr>
          <w:b w:val="0"/>
          <w:sz w:val="24"/>
        </w:rPr>
      </w:pPr>
      <w:r w:rsidRPr="0049441B">
        <w:rPr>
          <w:rFonts w:hint="eastAsia"/>
          <w:b w:val="0"/>
          <w:sz w:val="24"/>
        </w:rPr>
        <w:t>フォース</w:t>
      </w:r>
    </w:p>
    <w:p w14:paraId="11E7CFEC" w14:textId="73EECC63" w:rsidR="0049441B" w:rsidRDefault="0049441B" w:rsidP="0049441B">
      <w:pPr>
        <w:rPr>
          <w:lang w:eastAsia="ja-JP"/>
        </w:rPr>
      </w:pPr>
      <w:r>
        <w:rPr>
          <w:rFonts w:hint="eastAsia"/>
          <w:lang w:eastAsia="ja-JP"/>
        </w:rPr>
        <w:t>世の中で計測すべきだと言われているメトリクスの種類は多く、計測する</w:t>
      </w:r>
      <w:r>
        <w:rPr>
          <w:rFonts w:hint="eastAsia"/>
          <w:lang w:eastAsia="ja-JP"/>
        </w:rPr>
        <w:t xml:space="preserve"> </w:t>
      </w:r>
      <w:r>
        <w:rPr>
          <w:rFonts w:hint="eastAsia"/>
          <w:lang w:eastAsia="ja-JP"/>
        </w:rPr>
        <w:t>ための手間が大きそうに見える。導入するメトリクスを絞り込むことによって、増える手間は小さくなるだろう。</w:t>
      </w:r>
    </w:p>
    <w:p w14:paraId="43D9C6C9" w14:textId="5D0A2CEC" w:rsidR="0049441B" w:rsidRPr="0049441B" w:rsidRDefault="0049441B" w:rsidP="0049441B">
      <w:pPr>
        <w:pStyle w:val="3"/>
        <w:rPr>
          <w:b w:val="0"/>
          <w:sz w:val="24"/>
        </w:rPr>
      </w:pPr>
      <w:r w:rsidRPr="0049441B">
        <w:rPr>
          <w:rFonts w:hint="eastAsia"/>
          <w:b w:val="0"/>
          <w:sz w:val="24"/>
        </w:rPr>
        <w:t>解決方法</w:t>
      </w:r>
    </w:p>
    <w:p w14:paraId="237943F0" w14:textId="07FE77EE" w:rsidR="0049441B" w:rsidRDefault="0049441B" w:rsidP="0049441B">
      <w:pPr>
        <w:rPr>
          <w:lang w:eastAsia="ja-JP"/>
        </w:rPr>
      </w:pPr>
      <w:r>
        <w:rPr>
          <w:rFonts w:hint="eastAsia"/>
          <w:lang w:eastAsia="ja-JP"/>
        </w:rPr>
        <w:t>自分たちが抱えていると思っている問題が発生している度合い、影響にフォーカスして、計測対象のメトリクスを絞り込む</w:t>
      </w:r>
    </w:p>
    <w:p w14:paraId="7E301AFC" w14:textId="77777777" w:rsidR="0049441B" w:rsidRPr="0049441B" w:rsidRDefault="0049441B" w:rsidP="0049441B">
      <w:pPr>
        <w:pStyle w:val="3"/>
        <w:rPr>
          <w:b w:val="0"/>
          <w:sz w:val="24"/>
        </w:rPr>
      </w:pPr>
      <w:r w:rsidRPr="0049441B">
        <w:rPr>
          <w:rFonts w:hint="eastAsia"/>
          <w:b w:val="0"/>
          <w:sz w:val="24"/>
        </w:rPr>
        <w:t>結果状況</w:t>
      </w:r>
    </w:p>
    <w:p w14:paraId="232E690C" w14:textId="187BD240" w:rsidR="0049441B" w:rsidRDefault="0049441B" w:rsidP="0049441B">
      <w:pPr>
        <w:rPr>
          <w:lang w:eastAsia="ja-JP"/>
        </w:rPr>
      </w:pPr>
      <w:r>
        <w:rPr>
          <w:rFonts w:hint="eastAsia"/>
          <w:lang w:eastAsia="ja-JP"/>
        </w:rPr>
        <w:t>計測するメトリクスの数を絞り込むことによって、メトリクスの計測を</w:t>
      </w:r>
      <w:r>
        <w:rPr>
          <w:rFonts w:hint="eastAsia"/>
          <w:lang w:eastAsia="ja-JP"/>
        </w:rPr>
        <w:t xml:space="preserve"> </w:t>
      </w:r>
      <w:r>
        <w:rPr>
          <w:rFonts w:hint="eastAsia"/>
          <w:lang w:eastAsia="ja-JP"/>
        </w:rPr>
        <w:t>無理なくチームに適用することが可能となる。また、問題にフォーカスしたメトリクスを計測しているため、チームが抱える問題点を発見しやすい。</w:t>
      </w:r>
    </w:p>
    <w:p w14:paraId="5377F978" w14:textId="77777777" w:rsidR="009D40F2" w:rsidRPr="00B67BE3" w:rsidRDefault="009D40F2" w:rsidP="009D40F2">
      <w:pPr>
        <w:pStyle w:val="3"/>
        <w:rPr>
          <w:ins w:id="21" w:author="伊藤　宏幸" w:date="2017-02-02T14:56:00Z"/>
          <w:b w:val="0"/>
          <w:sz w:val="24"/>
        </w:rPr>
      </w:pPr>
      <w:ins w:id="22" w:author="伊藤　宏幸" w:date="2017-02-02T14:56:00Z">
        <w:r w:rsidRPr="00B67BE3">
          <w:rPr>
            <w:rFonts w:hint="eastAsia"/>
            <w:b w:val="0"/>
            <w:sz w:val="24"/>
          </w:rPr>
          <w:t>適用事例</w:t>
        </w:r>
      </w:ins>
    </w:p>
    <w:p w14:paraId="1EACBFAD" w14:textId="5B2E7891" w:rsidR="009D40F2" w:rsidRDefault="009D40F2" w:rsidP="00BD70B4">
      <w:pPr>
        <w:rPr>
          <w:ins w:id="23" w:author="伊藤　宏幸" w:date="2017-02-02T14:56:00Z"/>
          <w:lang w:eastAsia="ja-JP"/>
        </w:rPr>
      </w:pPr>
      <w:ins w:id="24" w:author="伊藤　宏幸" w:date="2017-02-02T14:56:00Z">
        <w:r w:rsidRPr="00303A5F">
          <w:rPr>
            <w:rFonts w:asciiTheme="minorEastAsia" w:hAnsiTheme="minorEastAsia" w:cs="Helvetica" w:hint="eastAsia"/>
            <w:color w:val="000000"/>
            <w:lang w:eastAsia="ja-JP"/>
            <w:rPrChange w:id="25" w:author="伊藤　宏幸" w:date="2017-02-02T17:47:00Z">
              <w:rPr>
                <w:rFonts w:ascii="Helvetica" w:hAnsi="Helvetica" w:cs="Helvetica" w:hint="eastAsia"/>
                <w:color w:val="000000"/>
                <w:lang w:eastAsia="ja-JP"/>
              </w:rPr>
            </w:rPrChange>
          </w:rPr>
          <w:t>過去にアジャイル</w:t>
        </w:r>
      </w:ins>
      <w:ins w:id="26" w:author="伊藤　宏幸" w:date="2017-02-02T14:58:00Z">
        <w:r w:rsidR="00E636D9" w:rsidRPr="00303A5F">
          <w:rPr>
            <w:rFonts w:asciiTheme="minorEastAsia" w:hAnsiTheme="minorEastAsia" w:cs="Helvetica" w:hint="eastAsia"/>
            <w:color w:val="000000"/>
            <w:lang w:eastAsia="ja-JP"/>
            <w:rPrChange w:id="27" w:author="伊藤　宏幸" w:date="2017-02-02T17:47:00Z">
              <w:rPr>
                <w:rFonts w:ascii="Helvetica" w:hAnsi="Helvetica" w:cs="Helvetica" w:hint="eastAsia"/>
                <w:color w:val="000000"/>
                <w:lang w:eastAsia="ja-JP"/>
              </w:rPr>
            </w:rPrChange>
          </w:rPr>
          <w:t>の導入</w:t>
        </w:r>
      </w:ins>
      <w:ins w:id="28" w:author="伊藤　宏幸" w:date="2017-02-02T14:56:00Z">
        <w:r w:rsidRPr="00303A5F">
          <w:rPr>
            <w:rFonts w:asciiTheme="minorEastAsia" w:hAnsiTheme="minorEastAsia" w:cs="Helvetica" w:hint="eastAsia"/>
            <w:color w:val="000000"/>
            <w:lang w:eastAsia="ja-JP"/>
            <w:rPrChange w:id="29" w:author="伊藤　宏幸" w:date="2017-02-02T17:47:00Z">
              <w:rPr>
                <w:rFonts w:ascii="Helvetica" w:hAnsi="Helvetica" w:cs="Helvetica" w:hint="eastAsia"/>
                <w:color w:val="000000"/>
                <w:lang w:eastAsia="ja-JP"/>
              </w:rPr>
            </w:rPrChange>
          </w:rPr>
          <w:t>を支援したチーム</w:t>
        </w:r>
      </w:ins>
      <w:ins w:id="30" w:author="伊藤　宏幸" w:date="2017-02-02T15:02:00Z">
        <w:r w:rsidR="00DD4B3A" w:rsidRPr="00303A5F">
          <w:rPr>
            <w:rFonts w:asciiTheme="minorEastAsia" w:hAnsiTheme="minorEastAsia" w:cs="Helvetica" w:hint="eastAsia"/>
            <w:color w:val="000000"/>
            <w:lang w:eastAsia="ja-JP"/>
            <w:rPrChange w:id="31" w:author="伊藤　宏幸" w:date="2017-02-02T17:47:00Z">
              <w:rPr>
                <w:rFonts w:ascii="Helvetica" w:hAnsi="Helvetica" w:cs="Helvetica" w:hint="eastAsia"/>
                <w:color w:val="000000"/>
                <w:lang w:eastAsia="ja-JP"/>
              </w:rPr>
            </w:rPrChange>
          </w:rPr>
          <w:t>では</w:t>
        </w:r>
      </w:ins>
      <w:ins w:id="32" w:author="伊藤　宏幸" w:date="2017-02-02T14:56:00Z">
        <w:r w:rsidRPr="00303A5F">
          <w:rPr>
            <w:rFonts w:asciiTheme="minorEastAsia" w:hAnsiTheme="minorEastAsia" w:cs="Helvetica" w:hint="eastAsia"/>
            <w:color w:val="000000"/>
            <w:lang w:eastAsia="ja-JP"/>
            <w:rPrChange w:id="33" w:author="伊藤　宏幸" w:date="2017-02-02T17:47:00Z">
              <w:rPr>
                <w:rFonts w:ascii="Helvetica" w:hAnsi="Helvetica" w:cs="Helvetica" w:hint="eastAsia"/>
                <w:color w:val="000000"/>
                <w:lang w:eastAsia="ja-JP"/>
              </w:rPr>
            </w:rPrChange>
          </w:rPr>
          <w:t>、</w:t>
        </w:r>
      </w:ins>
      <w:ins w:id="34" w:author="伊藤　宏幸" w:date="2017-02-02T14:59:00Z">
        <w:r w:rsidR="00E636D9" w:rsidRPr="00303A5F">
          <w:rPr>
            <w:rFonts w:asciiTheme="minorEastAsia" w:hAnsiTheme="minorEastAsia" w:cs="Helvetica" w:hint="eastAsia"/>
            <w:color w:val="000000"/>
            <w:lang w:eastAsia="ja-JP"/>
            <w:rPrChange w:id="35" w:author="伊藤　宏幸" w:date="2017-02-02T17:47:00Z">
              <w:rPr>
                <w:rFonts w:ascii="Helvetica" w:hAnsi="Helvetica" w:cs="Helvetica" w:hint="eastAsia"/>
                <w:color w:val="000000"/>
                <w:lang w:eastAsia="ja-JP"/>
              </w:rPr>
            </w:rPrChange>
          </w:rPr>
          <w:t>常に事前に</w:t>
        </w:r>
      </w:ins>
      <w:ins w:id="36" w:author="伊藤　宏幸" w:date="2017-02-02T15:00:00Z">
        <w:r w:rsidR="00F3572E" w:rsidRPr="00303A5F">
          <w:rPr>
            <w:rFonts w:asciiTheme="minorEastAsia" w:hAnsiTheme="minorEastAsia" w:cs="Helvetica" w:hint="eastAsia"/>
            <w:color w:val="000000"/>
            <w:lang w:eastAsia="ja-JP"/>
            <w:rPrChange w:id="37" w:author="伊藤　宏幸" w:date="2017-02-02T17:47:00Z">
              <w:rPr>
                <w:rFonts w:ascii="Helvetica" w:hAnsi="Helvetica" w:cs="Helvetica" w:hint="eastAsia"/>
                <w:color w:val="000000"/>
                <w:lang w:eastAsia="ja-JP"/>
              </w:rPr>
            </w:rPrChange>
          </w:rPr>
          <w:t>どこに</w:t>
        </w:r>
      </w:ins>
      <w:ins w:id="38" w:author="伊藤　宏幸" w:date="2017-02-02T15:03:00Z">
        <w:r w:rsidR="00F3572E" w:rsidRPr="00303A5F">
          <w:rPr>
            <w:rFonts w:asciiTheme="minorEastAsia" w:hAnsiTheme="minorEastAsia" w:cs="Helvetica" w:hint="eastAsia"/>
            <w:color w:val="000000"/>
            <w:lang w:eastAsia="ja-JP"/>
            <w:rPrChange w:id="39" w:author="伊藤　宏幸" w:date="2017-02-02T17:47:00Z">
              <w:rPr>
                <w:rFonts w:ascii="Helvetica" w:hAnsi="Helvetica" w:cs="Helvetica" w:hint="eastAsia"/>
                <w:color w:val="000000"/>
                <w:lang w:eastAsia="ja-JP"/>
              </w:rPr>
            </w:rPrChange>
          </w:rPr>
          <w:t>問題</w:t>
        </w:r>
      </w:ins>
      <w:ins w:id="40" w:author="伊藤　宏幸" w:date="2017-02-02T15:00:00Z">
        <w:r w:rsidR="00E636D9" w:rsidRPr="00303A5F">
          <w:rPr>
            <w:rFonts w:asciiTheme="minorEastAsia" w:hAnsiTheme="minorEastAsia" w:cs="Helvetica" w:hint="eastAsia"/>
            <w:color w:val="000000"/>
            <w:lang w:eastAsia="ja-JP"/>
            <w:rPrChange w:id="41" w:author="伊藤　宏幸" w:date="2017-02-02T17:47:00Z">
              <w:rPr>
                <w:rFonts w:ascii="Helvetica" w:hAnsi="Helvetica" w:cs="Helvetica" w:hint="eastAsia"/>
                <w:color w:val="000000"/>
                <w:lang w:eastAsia="ja-JP"/>
              </w:rPr>
            </w:rPrChange>
          </w:rPr>
          <w:t>があるかをメトリクス</w:t>
        </w:r>
      </w:ins>
      <w:ins w:id="42" w:author="伊藤　宏幸" w:date="2017-02-02T15:04:00Z">
        <w:r w:rsidR="00901EF5" w:rsidRPr="00303A5F">
          <w:rPr>
            <w:rFonts w:asciiTheme="minorEastAsia" w:hAnsiTheme="minorEastAsia" w:cs="Helvetica" w:hint="eastAsia"/>
            <w:color w:val="000000"/>
            <w:lang w:eastAsia="ja-JP"/>
            <w:rPrChange w:id="43" w:author="伊藤　宏幸" w:date="2017-02-02T17:47:00Z">
              <w:rPr>
                <w:rFonts w:ascii="Helvetica" w:hAnsi="Helvetica" w:cs="Helvetica" w:hint="eastAsia"/>
                <w:color w:val="000000"/>
                <w:lang w:eastAsia="ja-JP"/>
              </w:rPr>
            </w:rPrChange>
          </w:rPr>
          <w:t>計測</w:t>
        </w:r>
      </w:ins>
      <w:ins w:id="44" w:author="伊藤　宏幸" w:date="2017-02-02T15:02:00Z">
        <w:r w:rsidR="001A25DB" w:rsidRPr="00303A5F">
          <w:rPr>
            <w:rFonts w:asciiTheme="minorEastAsia" w:hAnsiTheme="minorEastAsia" w:cs="Helvetica" w:hint="eastAsia"/>
            <w:color w:val="000000"/>
            <w:lang w:eastAsia="ja-JP"/>
            <w:rPrChange w:id="45" w:author="伊藤　宏幸" w:date="2017-02-02T17:47:00Z">
              <w:rPr>
                <w:rFonts w:ascii="Helvetica" w:hAnsi="Helvetica" w:cs="Helvetica" w:hint="eastAsia"/>
                <w:color w:val="000000"/>
                <w:lang w:eastAsia="ja-JP"/>
              </w:rPr>
            </w:rPrChange>
          </w:rPr>
          <w:t>によって</w:t>
        </w:r>
      </w:ins>
      <w:ins w:id="46" w:author="伊藤　宏幸" w:date="2017-02-02T15:00:00Z">
        <w:r w:rsidR="00BB4589" w:rsidRPr="00303A5F">
          <w:rPr>
            <w:rFonts w:asciiTheme="minorEastAsia" w:hAnsiTheme="minorEastAsia" w:cs="Helvetica" w:hint="eastAsia"/>
            <w:color w:val="000000"/>
            <w:lang w:eastAsia="ja-JP"/>
            <w:rPrChange w:id="47" w:author="伊藤　宏幸" w:date="2017-02-02T17:47:00Z">
              <w:rPr>
                <w:rFonts w:ascii="Helvetica" w:hAnsi="Helvetica" w:cs="Helvetica" w:hint="eastAsia"/>
                <w:color w:val="000000"/>
                <w:lang w:eastAsia="ja-JP"/>
              </w:rPr>
            </w:rPrChange>
          </w:rPr>
          <w:t>明確</w:t>
        </w:r>
      </w:ins>
      <w:ins w:id="48" w:author="伊藤　宏幸" w:date="2017-02-02T15:05:00Z">
        <w:r w:rsidR="00BB4589" w:rsidRPr="00303A5F">
          <w:rPr>
            <w:rFonts w:asciiTheme="minorEastAsia" w:hAnsiTheme="minorEastAsia" w:cs="Helvetica" w:hint="eastAsia"/>
            <w:color w:val="000000"/>
            <w:lang w:eastAsia="ja-JP"/>
            <w:rPrChange w:id="49" w:author="伊藤　宏幸" w:date="2017-02-02T17:47:00Z">
              <w:rPr>
                <w:rFonts w:ascii="Helvetica" w:hAnsi="Helvetica" w:cs="Helvetica" w:hint="eastAsia"/>
                <w:color w:val="000000"/>
                <w:lang w:eastAsia="ja-JP"/>
              </w:rPr>
            </w:rPrChange>
          </w:rPr>
          <w:t>化</w:t>
        </w:r>
      </w:ins>
      <w:ins w:id="50" w:author="伊藤　宏幸" w:date="2017-02-02T15:00:00Z">
        <w:r w:rsidR="00E636D9" w:rsidRPr="00303A5F">
          <w:rPr>
            <w:rFonts w:asciiTheme="minorEastAsia" w:hAnsiTheme="minorEastAsia" w:cs="Helvetica" w:hint="eastAsia"/>
            <w:color w:val="000000"/>
            <w:lang w:eastAsia="ja-JP"/>
            <w:rPrChange w:id="51" w:author="伊藤　宏幸" w:date="2017-02-02T17:47:00Z">
              <w:rPr>
                <w:rFonts w:ascii="Helvetica" w:hAnsi="Helvetica" w:cs="Helvetica" w:hint="eastAsia"/>
                <w:color w:val="000000"/>
                <w:lang w:eastAsia="ja-JP"/>
              </w:rPr>
            </w:rPrChange>
          </w:rPr>
          <w:t>し、</w:t>
        </w:r>
      </w:ins>
      <w:ins w:id="52" w:author="伊藤　宏幸" w:date="2017-02-02T15:05:00Z">
        <w:r w:rsidR="00BB4589" w:rsidRPr="00303A5F">
          <w:rPr>
            <w:rFonts w:asciiTheme="minorEastAsia" w:hAnsiTheme="minorEastAsia" w:cs="Helvetica" w:hint="eastAsia"/>
            <w:color w:val="000000"/>
            <w:lang w:eastAsia="ja-JP"/>
            <w:rPrChange w:id="53" w:author="伊藤　宏幸" w:date="2017-02-02T17:47:00Z">
              <w:rPr>
                <w:rFonts w:ascii="Helvetica" w:hAnsi="Helvetica" w:cs="Helvetica" w:hint="eastAsia"/>
                <w:color w:val="000000"/>
                <w:lang w:eastAsia="ja-JP"/>
              </w:rPr>
            </w:rPrChange>
          </w:rPr>
          <w:t>それによって</w:t>
        </w:r>
      </w:ins>
      <w:ins w:id="54" w:author="伊藤　宏幸" w:date="2017-02-02T15:00:00Z">
        <w:r w:rsidR="00892302" w:rsidRPr="00303A5F">
          <w:rPr>
            <w:rFonts w:asciiTheme="minorEastAsia" w:hAnsiTheme="minorEastAsia" w:cs="Helvetica" w:hint="eastAsia"/>
            <w:color w:val="000000"/>
            <w:lang w:eastAsia="ja-JP"/>
            <w:rPrChange w:id="55" w:author="伊藤　宏幸" w:date="2017-02-02T17:47:00Z">
              <w:rPr>
                <w:rFonts w:ascii="Helvetica" w:hAnsi="Helvetica" w:cs="Helvetica" w:hint="eastAsia"/>
                <w:color w:val="000000"/>
                <w:lang w:eastAsia="ja-JP"/>
              </w:rPr>
            </w:rPrChange>
          </w:rPr>
          <w:t>見つけた</w:t>
        </w:r>
      </w:ins>
      <w:ins w:id="56" w:author="伊藤　宏幸" w:date="2017-02-02T15:03:00Z">
        <w:r w:rsidR="00F3572E" w:rsidRPr="00303A5F">
          <w:rPr>
            <w:rFonts w:asciiTheme="minorEastAsia" w:hAnsiTheme="minorEastAsia" w:cs="Helvetica" w:hint="eastAsia"/>
            <w:color w:val="000000"/>
            <w:lang w:eastAsia="ja-JP"/>
            <w:rPrChange w:id="57" w:author="伊藤　宏幸" w:date="2017-02-02T17:47:00Z">
              <w:rPr>
                <w:rFonts w:ascii="Helvetica" w:hAnsi="Helvetica" w:cs="Helvetica" w:hint="eastAsia"/>
                <w:color w:val="000000"/>
                <w:lang w:eastAsia="ja-JP"/>
              </w:rPr>
            </w:rPrChange>
          </w:rPr>
          <w:t>問題の解決</w:t>
        </w:r>
      </w:ins>
      <w:ins w:id="58" w:author="伊藤　宏幸" w:date="2017-02-02T15:00:00Z">
        <w:r w:rsidR="00892302" w:rsidRPr="00303A5F">
          <w:rPr>
            <w:rFonts w:asciiTheme="minorEastAsia" w:hAnsiTheme="minorEastAsia" w:cs="Helvetica" w:hint="eastAsia"/>
            <w:color w:val="000000"/>
            <w:lang w:eastAsia="ja-JP"/>
            <w:rPrChange w:id="59" w:author="伊藤　宏幸" w:date="2017-02-02T17:47:00Z">
              <w:rPr>
                <w:rFonts w:ascii="Helvetica" w:hAnsi="Helvetica" w:cs="Helvetica" w:hint="eastAsia"/>
                <w:color w:val="000000"/>
                <w:lang w:eastAsia="ja-JP"/>
              </w:rPr>
            </w:rPrChange>
          </w:rPr>
          <w:t>にフォーカス</w:t>
        </w:r>
      </w:ins>
      <w:ins w:id="60" w:author="伊藤　宏幸" w:date="2017-02-02T15:01:00Z">
        <w:r w:rsidR="00892302" w:rsidRPr="00303A5F">
          <w:rPr>
            <w:rFonts w:asciiTheme="minorEastAsia" w:hAnsiTheme="minorEastAsia" w:cs="Helvetica" w:hint="eastAsia"/>
            <w:color w:val="000000"/>
            <w:lang w:eastAsia="ja-JP"/>
            <w:rPrChange w:id="61" w:author="伊藤　宏幸" w:date="2017-02-02T17:47:00Z">
              <w:rPr>
                <w:rFonts w:ascii="Helvetica" w:hAnsi="Helvetica" w:cs="Helvetica" w:hint="eastAsia"/>
                <w:color w:val="000000"/>
                <w:lang w:eastAsia="ja-JP"/>
              </w:rPr>
            </w:rPrChange>
          </w:rPr>
          <w:t>した</w:t>
        </w:r>
      </w:ins>
      <w:ins w:id="62" w:author="伊藤　宏幸" w:date="2017-02-02T14:57:00Z">
        <w:r w:rsidR="00E636D9" w:rsidRPr="00303A5F">
          <w:rPr>
            <w:rFonts w:asciiTheme="minorEastAsia" w:hAnsiTheme="minorEastAsia" w:cs="Helvetica" w:hint="eastAsia"/>
            <w:color w:val="000000"/>
            <w:lang w:eastAsia="ja-JP"/>
            <w:rPrChange w:id="63" w:author="伊藤　宏幸" w:date="2017-02-02T17:47:00Z">
              <w:rPr>
                <w:rFonts w:ascii="Helvetica" w:hAnsi="Helvetica" w:cs="Helvetica" w:hint="eastAsia"/>
                <w:color w:val="000000"/>
                <w:lang w:eastAsia="ja-JP"/>
              </w:rPr>
            </w:rPrChange>
          </w:rPr>
          <w:t>アクション</w:t>
        </w:r>
      </w:ins>
      <w:ins w:id="64" w:author="伊藤　宏幸" w:date="2017-02-02T15:01:00Z">
        <w:r w:rsidR="00892302" w:rsidRPr="00303A5F">
          <w:rPr>
            <w:rFonts w:asciiTheme="minorEastAsia" w:hAnsiTheme="minorEastAsia" w:cs="Helvetica" w:hint="eastAsia"/>
            <w:color w:val="000000"/>
            <w:lang w:eastAsia="ja-JP"/>
            <w:rPrChange w:id="65" w:author="伊藤　宏幸" w:date="2017-02-02T17:47:00Z">
              <w:rPr>
                <w:rFonts w:ascii="Helvetica" w:hAnsi="Helvetica" w:cs="Helvetica" w:hint="eastAsia"/>
                <w:color w:val="000000"/>
                <w:lang w:eastAsia="ja-JP"/>
              </w:rPr>
            </w:rPrChange>
          </w:rPr>
          <w:t>を取る</w:t>
        </w:r>
      </w:ins>
      <w:ins w:id="66" w:author="伊藤　宏幸" w:date="2017-02-02T15:05:00Z">
        <w:r w:rsidR="000807F1" w:rsidRPr="00303A5F">
          <w:rPr>
            <w:rFonts w:asciiTheme="minorEastAsia" w:hAnsiTheme="minorEastAsia" w:cs="Helvetica" w:hint="eastAsia"/>
            <w:color w:val="000000"/>
            <w:lang w:eastAsia="ja-JP"/>
            <w:rPrChange w:id="67" w:author="伊藤　宏幸" w:date="2017-02-02T17:47:00Z">
              <w:rPr>
                <w:rFonts w:ascii="Helvetica" w:hAnsi="Helvetica" w:cs="Helvetica" w:hint="eastAsia"/>
                <w:color w:val="000000"/>
                <w:lang w:eastAsia="ja-JP"/>
              </w:rPr>
            </w:rPrChange>
          </w:rPr>
          <w:t>ことを徹底した</w:t>
        </w:r>
      </w:ins>
      <w:ins w:id="68" w:author="伊藤　宏幸" w:date="2017-02-02T15:01:00Z">
        <w:r w:rsidR="00892302" w:rsidRPr="00303A5F">
          <w:rPr>
            <w:rFonts w:asciiTheme="minorEastAsia" w:hAnsiTheme="minorEastAsia" w:cs="Helvetica" w:hint="eastAsia"/>
            <w:color w:val="000000"/>
            <w:lang w:eastAsia="ja-JP"/>
            <w:rPrChange w:id="69" w:author="伊藤　宏幸" w:date="2017-02-02T17:47:00Z">
              <w:rPr>
                <w:rFonts w:ascii="Helvetica" w:hAnsi="Helvetica" w:cs="Helvetica" w:hint="eastAsia"/>
                <w:color w:val="000000"/>
                <w:lang w:eastAsia="ja-JP"/>
              </w:rPr>
            </w:rPrChange>
          </w:rPr>
          <w:t>。</w:t>
        </w:r>
      </w:ins>
      <w:ins w:id="70" w:author="伊藤　宏幸" w:date="2017-02-02T16:14:00Z">
        <w:r w:rsidR="008E27BE">
          <w:rPr>
            <w:rStyle w:val="af2"/>
            <w:lang w:eastAsia="ja-JP"/>
          </w:rPr>
          <w:endnoteReference w:id="2"/>
        </w:r>
      </w:ins>
    </w:p>
    <w:p w14:paraId="644202F2" w14:textId="77777777" w:rsidR="009D40F2" w:rsidRPr="00C16B93" w:rsidRDefault="009D40F2" w:rsidP="00BD70B4">
      <w:pPr>
        <w:rPr>
          <w:lang w:eastAsia="ja-JP"/>
        </w:rPr>
      </w:pPr>
    </w:p>
    <w:p w14:paraId="1918D0FF" w14:textId="77777777" w:rsidR="00BD70B4" w:rsidRPr="006530BF" w:rsidRDefault="00BD70B4" w:rsidP="00BD70B4">
      <w:pPr>
        <w:pStyle w:val="2"/>
        <w:rPr>
          <w:sz w:val="24"/>
          <w:szCs w:val="24"/>
          <w:lang w:eastAsia="ja-JP"/>
        </w:rPr>
      </w:pPr>
      <w:r w:rsidRPr="0049441B">
        <w:rPr>
          <w:sz w:val="24"/>
          <w:szCs w:val="24"/>
        </w:rPr>
        <w:t>会話を促す</w:t>
      </w:r>
    </w:p>
    <w:p w14:paraId="68169502" w14:textId="77777777" w:rsidR="00BD70B4" w:rsidRDefault="00BD70B4" w:rsidP="00BD70B4">
      <w:pPr>
        <w:pStyle w:val="3"/>
        <w:rPr>
          <w:b w:val="0"/>
          <w:sz w:val="24"/>
        </w:rPr>
      </w:pPr>
      <w:r w:rsidRPr="0049441B">
        <w:rPr>
          <w:rFonts w:hint="eastAsia"/>
          <w:b w:val="0"/>
          <w:sz w:val="24"/>
        </w:rPr>
        <w:t>要約</w:t>
      </w:r>
    </w:p>
    <w:p w14:paraId="0C5EBAE9" w14:textId="613B658C" w:rsidR="00BD70B4" w:rsidRPr="00AE338C" w:rsidRDefault="00BD70B4" w:rsidP="00BD70B4">
      <w:pPr>
        <w:rPr>
          <w:lang w:eastAsia="ja-JP"/>
        </w:rPr>
      </w:pPr>
      <w:r w:rsidRPr="006530BF">
        <w:rPr>
          <w:rFonts w:hint="eastAsia"/>
          <w:lang w:eastAsia="ja-JP"/>
        </w:rPr>
        <w:t>メトリクスをキッカケにして自分たちの抱える問題や改善活動についての会話を促そう</w:t>
      </w:r>
      <w:r>
        <w:rPr>
          <w:rFonts w:hint="eastAsia"/>
          <w:lang w:eastAsia="ja-JP"/>
        </w:rPr>
        <w:t>。</w:t>
      </w:r>
    </w:p>
    <w:p w14:paraId="79035563" w14:textId="77777777" w:rsidR="00BD70B4" w:rsidRDefault="00BD70B4" w:rsidP="00BD70B4">
      <w:pPr>
        <w:pStyle w:val="3"/>
        <w:rPr>
          <w:b w:val="0"/>
        </w:rPr>
      </w:pPr>
      <w:r w:rsidRPr="0049441B">
        <w:rPr>
          <w:rFonts w:hint="eastAsia"/>
          <w:b w:val="0"/>
        </w:rPr>
        <w:lastRenderedPageBreak/>
        <w:t>状況</w:t>
      </w:r>
    </w:p>
    <w:p w14:paraId="0FEFBEF7" w14:textId="77777777" w:rsidR="00BD70B4" w:rsidRPr="00AE338C" w:rsidRDefault="00BD70B4" w:rsidP="00BD70B4">
      <w:pPr>
        <w:rPr>
          <w:lang w:eastAsia="zh-CN"/>
        </w:rPr>
      </w:pPr>
      <w:r w:rsidRPr="006530BF">
        <w:rPr>
          <w:rFonts w:hint="eastAsia"/>
          <w:lang w:eastAsia="zh-CN"/>
        </w:rPr>
        <w:t>チームは問題を抱えているが、それぞれのメンバーはその問題について明示的話し合う機会がなく、改善のモチベーションも上がらない</w:t>
      </w:r>
      <w:r w:rsidRPr="006530BF">
        <w:rPr>
          <w:rFonts w:hint="eastAsia"/>
          <w:lang w:eastAsia="zh-CN"/>
        </w:rPr>
        <w:t xml:space="preserve"> </w:t>
      </w:r>
      <w:r w:rsidRPr="006530BF">
        <w:rPr>
          <w:rFonts w:hint="eastAsia"/>
          <w:lang w:eastAsia="zh-CN"/>
        </w:rPr>
        <w:t>メトリクスも計測しているが、計測した結果についてチームで話し合う</w:t>
      </w:r>
      <w:r w:rsidRPr="006530BF">
        <w:rPr>
          <w:rFonts w:hint="eastAsia"/>
          <w:lang w:eastAsia="zh-CN"/>
        </w:rPr>
        <w:t xml:space="preserve"> </w:t>
      </w:r>
      <w:r w:rsidRPr="006530BF">
        <w:rPr>
          <w:rFonts w:hint="eastAsia"/>
          <w:lang w:eastAsia="zh-CN"/>
        </w:rPr>
        <w:t>ことがない</w:t>
      </w:r>
      <w:r>
        <w:rPr>
          <w:rFonts w:hint="eastAsia"/>
          <w:lang w:eastAsia="zh-CN"/>
        </w:rPr>
        <w:t>。</w:t>
      </w:r>
    </w:p>
    <w:p w14:paraId="7B7DB0EA" w14:textId="77777777" w:rsidR="00BD70B4" w:rsidRPr="0049441B" w:rsidRDefault="00BD70B4" w:rsidP="00BD70B4">
      <w:pPr>
        <w:pStyle w:val="3"/>
        <w:rPr>
          <w:b w:val="0"/>
          <w:sz w:val="24"/>
        </w:rPr>
      </w:pPr>
      <w:r w:rsidRPr="0049441B">
        <w:rPr>
          <w:rFonts w:hint="eastAsia"/>
          <w:b w:val="0"/>
          <w:sz w:val="24"/>
        </w:rPr>
        <w:t>問題</w:t>
      </w:r>
    </w:p>
    <w:p w14:paraId="3EB39AAE" w14:textId="0B41D17E" w:rsidR="00BD70B4" w:rsidRDefault="00BD70B4" w:rsidP="00BD70B4">
      <w:pPr>
        <w:rPr>
          <w:lang w:eastAsia="ja-JP"/>
        </w:rPr>
      </w:pPr>
      <w:r w:rsidRPr="006530BF">
        <w:rPr>
          <w:rFonts w:hint="eastAsia"/>
          <w:lang w:eastAsia="ja-JP"/>
        </w:rPr>
        <w:t>チームで問題を抱えていても口に出して会話しなければ、改善する機会を得ることができない。</w:t>
      </w:r>
    </w:p>
    <w:p w14:paraId="2EAD6692" w14:textId="77777777" w:rsidR="00BD70B4" w:rsidRDefault="00BD70B4" w:rsidP="00BD70B4">
      <w:pPr>
        <w:pStyle w:val="3"/>
        <w:rPr>
          <w:b w:val="0"/>
          <w:sz w:val="24"/>
        </w:rPr>
      </w:pPr>
      <w:r w:rsidRPr="0049441B">
        <w:rPr>
          <w:rFonts w:hint="eastAsia"/>
          <w:b w:val="0"/>
          <w:sz w:val="24"/>
        </w:rPr>
        <w:t>フォース</w:t>
      </w:r>
    </w:p>
    <w:p w14:paraId="4D44B41F" w14:textId="0603FCDC" w:rsidR="00BD70B4" w:rsidRPr="00EC3050" w:rsidRDefault="00BD70B4" w:rsidP="00BD70B4">
      <w:pPr>
        <w:rPr>
          <w:lang w:eastAsia="ja-JP"/>
        </w:rPr>
      </w:pPr>
      <w:r>
        <w:rPr>
          <w:rFonts w:hint="eastAsia"/>
          <w:lang w:eastAsia="ja-JP"/>
        </w:rPr>
        <w:t>チームメンバーは問題を抱えていても、明示的に口に出しにくい。</w:t>
      </w:r>
      <w:r w:rsidRPr="006530BF">
        <w:rPr>
          <w:rFonts w:hint="eastAsia"/>
          <w:lang w:eastAsia="ja-JP"/>
        </w:rPr>
        <w:t xml:space="preserve"> </w:t>
      </w:r>
      <w:r>
        <w:rPr>
          <w:rFonts w:hint="eastAsia"/>
          <w:lang w:eastAsia="ja-JP"/>
        </w:rPr>
        <w:t>客観的に見えるものがあると、会話するキッカケになる。</w:t>
      </w:r>
    </w:p>
    <w:p w14:paraId="5FBEF53B" w14:textId="77777777" w:rsidR="00BD70B4" w:rsidRPr="0049441B" w:rsidRDefault="00BD70B4" w:rsidP="00BD70B4">
      <w:pPr>
        <w:pStyle w:val="3"/>
        <w:rPr>
          <w:b w:val="0"/>
          <w:sz w:val="24"/>
        </w:rPr>
      </w:pPr>
      <w:r w:rsidRPr="0049441B">
        <w:rPr>
          <w:rFonts w:hint="eastAsia"/>
          <w:b w:val="0"/>
          <w:sz w:val="24"/>
        </w:rPr>
        <w:t>解決方法</w:t>
      </w:r>
    </w:p>
    <w:p w14:paraId="3BD2CED2" w14:textId="77777777" w:rsidR="00BD70B4" w:rsidRDefault="00BD70B4" w:rsidP="00BD70B4">
      <w:pPr>
        <w:rPr>
          <w:lang w:eastAsia="ja-JP"/>
        </w:rPr>
      </w:pPr>
      <w:r w:rsidRPr="006530BF">
        <w:rPr>
          <w:rFonts w:hint="eastAsia"/>
          <w:lang w:eastAsia="ja-JP"/>
        </w:rPr>
        <w:t>メトリクスをキッカケにチームで会話をすることによって、問題や改善について共有する。「問題にフォーカスする」「成長を実感する」など計測対象のメトリクスの選定や、実績の評価の際に、問題や改善方法そのものについて会話する。</w:t>
      </w:r>
    </w:p>
    <w:p w14:paraId="215527D5" w14:textId="77777777" w:rsidR="00BD70B4" w:rsidRPr="0049441B" w:rsidRDefault="00BD70B4" w:rsidP="00BD70B4">
      <w:pPr>
        <w:pStyle w:val="3"/>
        <w:rPr>
          <w:b w:val="0"/>
          <w:sz w:val="24"/>
        </w:rPr>
      </w:pPr>
      <w:r w:rsidRPr="0049441B">
        <w:rPr>
          <w:rFonts w:hint="eastAsia"/>
          <w:b w:val="0"/>
          <w:sz w:val="24"/>
        </w:rPr>
        <w:t>結果状況</w:t>
      </w:r>
    </w:p>
    <w:p w14:paraId="673B74D4" w14:textId="5AE5CC2D" w:rsidR="00BD70B4" w:rsidRDefault="00BD70B4" w:rsidP="00BD70B4">
      <w:pPr>
        <w:rPr>
          <w:lang w:eastAsia="ja-JP"/>
        </w:rPr>
      </w:pPr>
      <w:r w:rsidRPr="006530BF">
        <w:rPr>
          <w:rFonts w:hint="eastAsia"/>
          <w:lang w:eastAsia="ja-JP"/>
        </w:rPr>
        <w:t>チームが自分たちが抱える問題やその改善策について、メトリクスを使って活発に会話することによって、改善のモチベーションを上げることができる。</w:t>
      </w:r>
    </w:p>
    <w:p w14:paraId="4DD71D89" w14:textId="77777777" w:rsidR="006E5E83" w:rsidRPr="0049441B" w:rsidRDefault="006E5E83" w:rsidP="006E5E83">
      <w:pPr>
        <w:pStyle w:val="3"/>
        <w:rPr>
          <w:ins w:id="82" w:author="伊藤　宏幸" w:date="2017-02-02T16:16:00Z"/>
          <w:b w:val="0"/>
          <w:sz w:val="24"/>
        </w:rPr>
      </w:pPr>
      <w:ins w:id="83" w:author="伊藤　宏幸" w:date="2017-02-02T16:16:00Z">
        <w:r>
          <w:rPr>
            <w:rFonts w:hint="eastAsia"/>
            <w:b w:val="0"/>
            <w:sz w:val="24"/>
          </w:rPr>
          <w:t>適用事例</w:t>
        </w:r>
      </w:ins>
    </w:p>
    <w:p w14:paraId="775CC2EF" w14:textId="2B1A11F6" w:rsidR="007B2C09" w:rsidRDefault="00E24300" w:rsidP="00BD70B4">
      <w:pPr>
        <w:rPr>
          <w:ins w:id="84" w:author="伊藤　宏幸" w:date="2017-02-02T16:15:00Z"/>
          <w:lang w:eastAsia="ja-JP"/>
        </w:rPr>
      </w:pPr>
      <w:ins w:id="85" w:author="伊藤　宏幸" w:date="2017-02-02T16:20:00Z">
        <w:r w:rsidRPr="00E2079B">
          <w:rPr>
            <w:rFonts w:asciiTheme="minorEastAsia" w:hAnsiTheme="minorEastAsia" w:cs="Helvetica" w:hint="eastAsia"/>
            <w:color w:val="000000"/>
            <w:lang w:eastAsia="ja-JP"/>
            <w:rPrChange w:id="86" w:author="伊藤　宏幸" w:date="2017-02-02T17:47:00Z">
              <w:rPr>
                <w:rFonts w:ascii="Helvetica" w:hAnsi="Helvetica" w:cs="Helvetica" w:hint="eastAsia"/>
                <w:color w:val="000000"/>
                <w:lang w:eastAsia="ja-JP"/>
              </w:rPr>
            </w:rPrChange>
          </w:rPr>
          <w:t>過去に</w:t>
        </w:r>
      </w:ins>
      <w:ins w:id="87" w:author="伊藤　宏幸" w:date="2017-02-02T16:21:00Z">
        <w:r w:rsidRPr="00E2079B">
          <w:rPr>
            <w:rFonts w:asciiTheme="minorEastAsia" w:hAnsiTheme="minorEastAsia" w:cs="Helvetica" w:hint="eastAsia"/>
            <w:color w:val="000000"/>
            <w:lang w:eastAsia="ja-JP"/>
            <w:rPrChange w:id="88" w:author="伊藤　宏幸" w:date="2017-02-02T17:47:00Z">
              <w:rPr>
                <w:rFonts w:ascii="Helvetica" w:hAnsi="Helvetica" w:cs="Helvetica" w:hint="eastAsia"/>
                <w:color w:val="000000"/>
                <w:lang w:eastAsia="ja-JP"/>
              </w:rPr>
            </w:rPrChange>
          </w:rPr>
          <w:t>支援したチームで、</w:t>
        </w:r>
      </w:ins>
      <w:ins w:id="89" w:author="伊藤　宏幸" w:date="2017-02-02T16:22:00Z">
        <w:r w:rsidR="00AD3C17" w:rsidRPr="00E2079B">
          <w:rPr>
            <w:rFonts w:asciiTheme="minorEastAsia" w:hAnsiTheme="minorEastAsia" w:cs="Helvetica" w:hint="eastAsia"/>
            <w:color w:val="000000"/>
            <w:lang w:eastAsia="ja-JP"/>
            <w:rPrChange w:id="90" w:author="伊藤　宏幸" w:date="2017-02-02T17:47:00Z">
              <w:rPr>
                <w:rFonts w:ascii="Helvetica" w:hAnsi="Helvetica" w:cs="Helvetica" w:hint="eastAsia"/>
                <w:color w:val="000000"/>
                <w:lang w:eastAsia="ja-JP"/>
              </w:rPr>
            </w:rPrChange>
          </w:rPr>
          <w:t>ソースコード</w:t>
        </w:r>
      </w:ins>
      <w:ins w:id="91" w:author="伊藤　宏幸" w:date="2017-02-02T16:21:00Z">
        <w:r w:rsidRPr="00E2079B">
          <w:rPr>
            <w:rFonts w:asciiTheme="minorEastAsia" w:hAnsiTheme="minorEastAsia" w:cs="Helvetica" w:hint="eastAsia"/>
            <w:color w:val="000000"/>
            <w:lang w:eastAsia="ja-JP"/>
            <w:rPrChange w:id="92" w:author="伊藤　宏幸" w:date="2017-02-02T17:47:00Z">
              <w:rPr>
                <w:rFonts w:ascii="Helvetica" w:hAnsi="Helvetica" w:cs="Helvetica" w:hint="eastAsia"/>
                <w:color w:val="000000"/>
                <w:lang w:eastAsia="ja-JP"/>
              </w:rPr>
            </w:rPrChange>
          </w:rPr>
          <w:t>レビューの負荷の高さが議論に</w:t>
        </w:r>
      </w:ins>
      <w:ins w:id="93" w:author="伊藤　宏幸" w:date="2017-02-02T16:25:00Z">
        <w:r w:rsidR="0054394F" w:rsidRPr="00E2079B">
          <w:rPr>
            <w:rFonts w:asciiTheme="minorEastAsia" w:hAnsiTheme="minorEastAsia" w:cs="Helvetica" w:hint="eastAsia"/>
            <w:color w:val="000000"/>
            <w:lang w:eastAsia="ja-JP"/>
            <w:rPrChange w:id="94" w:author="伊藤　宏幸" w:date="2017-02-02T17:47:00Z">
              <w:rPr>
                <w:rFonts w:ascii="Helvetica" w:hAnsi="Helvetica" w:cs="Helvetica" w:hint="eastAsia"/>
                <w:color w:val="000000"/>
                <w:lang w:eastAsia="ja-JP"/>
              </w:rPr>
            </w:rPrChange>
          </w:rPr>
          <w:t>なった</w:t>
        </w:r>
        <w:r w:rsidR="007123BF" w:rsidRPr="00E2079B">
          <w:rPr>
            <w:rFonts w:asciiTheme="minorEastAsia" w:hAnsiTheme="minorEastAsia" w:cs="Helvetica" w:hint="eastAsia"/>
            <w:color w:val="000000"/>
            <w:lang w:eastAsia="ja-JP"/>
            <w:rPrChange w:id="95" w:author="伊藤　宏幸" w:date="2017-02-02T17:47:00Z">
              <w:rPr>
                <w:rFonts w:ascii="Helvetica" w:hAnsi="Helvetica" w:cs="Helvetica" w:hint="eastAsia"/>
                <w:color w:val="000000"/>
                <w:lang w:eastAsia="ja-JP"/>
              </w:rPr>
            </w:rPrChange>
          </w:rPr>
          <w:t>ことがあった</w:t>
        </w:r>
      </w:ins>
      <w:ins w:id="96" w:author="伊藤　宏幸" w:date="2017-02-02T16:21:00Z">
        <w:r w:rsidRPr="00E2079B">
          <w:rPr>
            <w:rFonts w:asciiTheme="minorEastAsia" w:hAnsiTheme="minorEastAsia" w:cs="Helvetica" w:hint="eastAsia"/>
            <w:color w:val="000000"/>
            <w:lang w:eastAsia="ja-JP"/>
            <w:rPrChange w:id="97" w:author="伊藤　宏幸" w:date="2017-02-02T17:47:00Z">
              <w:rPr>
                <w:rFonts w:ascii="Helvetica" w:hAnsi="Helvetica" w:cs="Helvetica" w:hint="eastAsia"/>
                <w:color w:val="000000"/>
                <w:lang w:eastAsia="ja-JP"/>
              </w:rPr>
            </w:rPrChange>
          </w:rPr>
          <w:t>。そこで、シール</w:t>
        </w:r>
      </w:ins>
      <w:ins w:id="98" w:author="伊藤　宏幸" w:date="2017-02-02T16:22:00Z">
        <w:r w:rsidR="003474E3" w:rsidRPr="00E2079B">
          <w:rPr>
            <w:rFonts w:asciiTheme="minorEastAsia" w:hAnsiTheme="minorEastAsia" w:cs="Helvetica" w:hint="eastAsia"/>
            <w:color w:val="000000"/>
            <w:lang w:eastAsia="ja-JP"/>
            <w:rPrChange w:id="99" w:author="伊藤　宏幸" w:date="2017-02-02T17:47:00Z">
              <w:rPr>
                <w:rFonts w:ascii="Helvetica" w:hAnsi="Helvetica" w:cs="Helvetica" w:hint="eastAsia"/>
                <w:color w:val="000000"/>
                <w:lang w:eastAsia="ja-JP"/>
              </w:rPr>
            </w:rPrChange>
          </w:rPr>
          <w:t>（ドット）</w:t>
        </w:r>
      </w:ins>
      <w:ins w:id="100" w:author="伊藤　宏幸" w:date="2017-02-02T16:21:00Z">
        <w:r w:rsidRPr="00E2079B">
          <w:rPr>
            <w:rFonts w:asciiTheme="minorEastAsia" w:hAnsiTheme="minorEastAsia" w:cs="Helvetica" w:hint="eastAsia"/>
            <w:color w:val="000000"/>
            <w:lang w:eastAsia="ja-JP"/>
            <w:rPrChange w:id="101" w:author="伊藤　宏幸" w:date="2017-02-02T17:47:00Z">
              <w:rPr>
                <w:rFonts w:ascii="Helvetica" w:hAnsi="Helvetica" w:cs="Helvetica" w:hint="eastAsia"/>
                <w:color w:val="000000"/>
                <w:lang w:eastAsia="ja-JP"/>
              </w:rPr>
            </w:rPrChange>
          </w:rPr>
          <w:t>を使って</w:t>
        </w:r>
      </w:ins>
      <w:ins w:id="102" w:author="伊藤　宏幸" w:date="2017-02-02T16:17:00Z">
        <w:r w:rsidRPr="00E2079B">
          <w:rPr>
            <w:rFonts w:asciiTheme="minorEastAsia" w:hAnsiTheme="minorEastAsia" w:cs="Helvetica" w:hint="eastAsia"/>
            <w:color w:val="000000"/>
            <w:lang w:eastAsia="ja-JP"/>
            <w:rPrChange w:id="103" w:author="伊藤　宏幸" w:date="2017-02-02T17:47:00Z">
              <w:rPr>
                <w:rFonts w:ascii="Helvetica" w:hAnsi="Helvetica" w:cs="Helvetica" w:hint="eastAsia"/>
                <w:color w:val="000000"/>
                <w:lang w:eastAsia="ja-JP"/>
              </w:rPr>
            </w:rPrChange>
          </w:rPr>
          <w:t>レビュー</w:t>
        </w:r>
      </w:ins>
      <w:ins w:id="104" w:author="伊藤　宏幸" w:date="2017-02-02T16:21:00Z">
        <w:r w:rsidRPr="00E2079B">
          <w:rPr>
            <w:rFonts w:asciiTheme="minorEastAsia" w:hAnsiTheme="minorEastAsia" w:cs="Helvetica" w:hint="eastAsia"/>
            <w:color w:val="000000"/>
            <w:lang w:eastAsia="ja-JP"/>
            <w:rPrChange w:id="105" w:author="伊藤　宏幸" w:date="2017-02-02T17:47:00Z">
              <w:rPr>
                <w:rFonts w:ascii="Helvetica" w:hAnsi="Helvetica" w:cs="Helvetica" w:hint="eastAsia"/>
                <w:color w:val="000000"/>
                <w:lang w:eastAsia="ja-JP"/>
              </w:rPr>
            </w:rPrChange>
          </w:rPr>
          <w:t>頻度を</w:t>
        </w:r>
      </w:ins>
      <w:ins w:id="106" w:author="伊藤　宏幸" w:date="2017-02-02T16:24:00Z">
        <w:r w:rsidR="00C02CC2" w:rsidRPr="00E2079B">
          <w:rPr>
            <w:rFonts w:asciiTheme="minorEastAsia" w:hAnsiTheme="minorEastAsia" w:cs="Helvetica" w:hint="eastAsia"/>
            <w:color w:val="000000"/>
            <w:lang w:eastAsia="ja-JP"/>
            <w:rPrChange w:id="107" w:author="伊藤　宏幸" w:date="2017-02-02T17:47:00Z">
              <w:rPr>
                <w:rFonts w:ascii="Helvetica" w:hAnsi="Helvetica" w:cs="Helvetica" w:hint="eastAsia"/>
                <w:color w:val="000000"/>
                <w:lang w:eastAsia="ja-JP"/>
              </w:rPr>
            </w:rPrChange>
          </w:rPr>
          <w:t>実際に</w:t>
        </w:r>
      </w:ins>
      <w:ins w:id="108" w:author="伊藤　宏幸" w:date="2017-02-02T16:21:00Z">
        <w:r w:rsidRPr="00E2079B">
          <w:rPr>
            <w:rFonts w:asciiTheme="minorEastAsia" w:hAnsiTheme="minorEastAsia" w:cs="Helvetica" w:hint="eastAsia"/>
            <w:color w:val="000000"/>
            <w:lang w:eastAsia="ja-JP"/>
            <w:rPrChange w:id="109" w:author="伊藤　宏幸" w:date="2017-02-02T17:47:00Z">
              <w:rPr>
                <w:rFonts w:ascii="Helvetica" w:hAnsi="Helvetica" w:cs="Helvetica" w:hint="eastAsia"/>
                <w:color w:val="000000"/>
                <w:lang w:eastAsia="ja-JP"/>
              </w:rPr>
            </w:rPrChange>
          </w:rPr>
          <w:t>計測・見える化</w:t>
        </w:r>
      </w:ins>
      <w:ins w:id="110" w:author="伊藤　宏幸" w:date="2017-02-02T16:24:00Z">
        <w:r w:rsidR="0054394F" w:rsidRPr="00E2079B">
          <w:rPr>
            <w:rFonts w:asciiTheme="minorEastAsia" w:hAnsiTheme="minorEastAsia" w:cs="Helvetica" w:hint="eastAsia"/>
            <w:color w:val="000000"/>
            <w:lang w:eastAsia="ja-JP"/>
            <w:rPrChange w:id="111" w:author="伊藤　宏幸" w:date="2017-02-02T17:47:00Z">
              <w:rPr>
                <w:rFonts w:ascii="Helvetica" w:hAnsi="Helvetica" w:cs="Helvetica" w:hint="eastAsia"/>
                <w:color w:val="000000"/>
                <w:lang w:eastAsia="ja-JP"/>
              </w:rPr>
            </w:rPrChange>
          </w:rPr>
          <w:t>しようと</w:t>
        </w:r>
      </w:ins>
      <w:ins w:id="112" w:author="伊藤　宏幸" w:date="2017-02-02T16:21:00Z">
        <w:r w:rsidRPr="00E2079B">
          <w:rPr>
            <w:rFonts w:asciiTheme="minorEastAsia" w:hAnsiTheme="minorEastAsia" w:cs="Helvetica" w:hint="eastAsia"/>
            <w:color w:val="000000"/>
            <w:lang w:eastAsia="ja-JP"/>
            <w:rPrChange w:id="113" w:author="伊藤　宏幸" w:date="2017-02-02T17:47:00Z">
              <w:rPr>
                <w:rFonts w:ascii="Helvetica" w:hAnsi="Helvetica" w:cs="Helvetica" w:hint="eastAsia"/>
                <w:color w:val="000000"/>
                <w:lang w:eastAsia="ja-JP"/>
              </w:rPr>
            </w:rPrChange>
          </w:rPr>
          <w:t>したところ、</w:t>
        </w:r>
      </w:ins>
      <w:ins w:id="114" w:author="伊藤　宏幸" w:date="2017-02-02T16:24:00Z">
        <w:r w:rsidR="0054394F" w:rsidRPr="00E2079B">
          <w:rPr>
            <w:rFonts w:asciiTheme="minorEastAsia" w:hAnsiTheme="minorEastAsia" w:cs="Helvetica" w:hint="eastAsia"/>
            <w:color w:val="000000"/>
            <w:lang w:eastAsia="ja-JP"/>
            <w:rPrChange w:id="115" w:author="伊藤　宏幸" w:date="2017-02-02T17:47:00Z">
              <w:rPr>
                <w:rFonts w:ascii="Helvetica" w:hAnsi="Helvetica" w:cs="Helvetica" w:hint="eastAsia"/>
                <w:color w:val="000000"/>
                <w:lang w:eastAsia="ja-JP"/>
              </w:rPr>
            </w:rPrChange>
          </w:rPr>
          <w:t>その手軽さ・面白さから、</w:t>
        </w:r>
      </w:ins>
      <w:ins w:id="116" w:author="伊藤　宏幸" w:date="2017-02-02T16:25:00Z">
        <w:r w:rsidR="002D0B99" w:rsidRPr="00E2079B">
          <w:rPr>
            <w:rFonts w:asciiTheme="minorEastAsia" w:hAnsiTheme="minorEastAsia" w:cs="Helvetica" w:hint="eastAsia"/>
            <w:color w:val="000000"/>
            <w:lang w:eastAsia="ja-JP"/>
            <w:rPrChange w:id="117" w:author="伊藤　宏幸" w:date="2017-02-02T17:47:00Z">
              <w:rPr>
                <w:rFonts w:ascii="Helvetica" w:hAnsi="Helvetica" w:cs="Helvetica" w:hint="eastAsia"/>
                <w:color w:val="000000"/>
                <w:lang w:eastAsia="ja-JP"/>
              </w:rPr>
            </w:rPrChange>
          </w:rPr>
          <w:t>チームメンバーが積極的に</w:t>
        </w:r>
      </w:ins>
      <w:ins w:id="118" w:author="伊藤　宏幸" w:date="2017-02-02T16:26:00Z">
        <w:r w:rsidR="002D0B99" w:rsidRPr="00E2079B">
          <w:rPr>
            <w:rFonts w:asciiTheme="minorEastAsia" w:hAnsiTheme="minorEastAsia" w:cs="Helvetica" w:hint="eastAsia"/>
            <w:color w:val="000000"/>
            <w:lang w:eastAsia="ja-JP"/>
            <w:rPrChange w:id="119" w:author="伊藤　宏幸" w:date="2017-02-02T17:47:00Z">
              <w:rPr>
                <w:rFonts w:ascii="Helvetica" w:hAnsi="Helvetica" w:cs="Helvetica" w:hint="eastAsia"/>
                <w:color w:val="000000"/>
                <w:lang w:eastAsia="ja-JP"/>
              </w:rPr>
            </w:rPrChange>
          </w:rPr>
          <w:t>協力してくれ、結果</w:t>
        </w:r>
        <w:r w:rsidR="002D0B99" w:rsidRPr="00E2079B">
          <w:rPr>
            <w:rFonts w:asciiTheme="minorEastAsia" w:hAnsiTheme="minorEastAsia" w:cs="Helvetica"/>
            <w:color w:val="000000"/>
            <w:lang w:eastAsia="ja-JP"/>
            <w:rPrChange w:id="120" w:author="伊藤　宏幸" w:date="2017-02-02T17:47:00Z">
              <w:rPr>
                <w:rFonts w:ascii="Helvetica" w:hAnsi="Helvetica" w:cs="Helvetica"/>
                <w:color w:val="000000"/>
                <w:lang w:eastAsia="ja-JP"/>
              </w:rPr>
            </w:rPrChange>
          </w:rPr>
          <w:t>3</w:t>
        </w:r>
        <w:r w:rsidR="002D0B99" w:rsidRPr="00E2079B">
          <w:rPr>
            <w:rFonts w:asciiTheme="minorEastAsia" w:hAnsiTheme="minorEastAsia" w:cs="Helvetica" w:hint="eastAsia"/>
            <w:color w:val="000000"/>
            <w:lang w:eastAsia="ja-JP"/>
            <w:rPrChange w:id="121" w:author="伊藤　宏幸" w:date="2017-02-02T17:47:00Z">
              <w:rPr>
                <w:rFonts w:ascii="Helvetica" w:hAnsi="Helvetica" w:cs="Helvetica" w:hint="eastAsia"/>
                <w:color w:val="000000"/>
                <w:lang w:eastAsia="ja-JP"/>
              </w:rPr>
            </w:rPrChange>
          </w:rPr>
          <w:t>日程度で問題の所在が</w:t>
        </w:r>
      </w:ins>
      <w:ins w:id="122" w:author="伊藤　宏幸" w:date="2017-02-02T16:23:00Z">
        <w:r w:rsidR="00C02CC2" w:rsidRPr="00E2079B">
          <w:rPr>
            <w:rFonts w:asciiTheme="minorEastAsia" w:hAnsiTheme="minorEastAsia" w:cs="Helvetica" w:hint="eastAsia"/>
            <w:color w:val="000000"/>
            <w:lang w:eastAsia="ja-JP"/>
            <w:rPrChange w:id="123" w:author="伊藤　宏幸" w:date="2017-02-02T17:47:00Z">
              <w:rPr>
                <w:rFonts w:ascii="Helvetica" w:hAnsi="Helvetica" w:cs="Helvetica" w:hint="eastAsia"/>
                <w:color w:val="000000"/>
                <w:lang w:eastAsia="ja-JP"/>
              </w:rPr>
            </w:rPrChange>
          </w:rPr>
          <w:t>一目瞭然とな</w:t>
        </w:r>
      </w:ins>
      <w:ins w:id="124" w:author="伊藤　宏幸" w:date="2017-02-02T16:27:00Z">
        <w:r w:rsidR="002D0B99" w:rsidRPr="00E2079B">
          <w:rPr>
            <w:rFonts w:asciiTheme="minorEastAsia" w:hAnsiTheme="minorEastAsia" w:cs="Helvetica" w:hint="eastAsia"/>
            <w:color w:val="000000"/>
            <w:lang w:eastAsia="ja-JP"/>
            <w:rPrChange w:id="125" w:author="伊藤　宏幸" w:date="2017-02-02T17:47:00Z">
              <w:rPr>
                <w:rFonts w:ascii="Helvetica" w:hAnsi="Helvetica" w:cs="Helvetica" w:hint="eastAsia"/>
                <w:color w:val="000000"/>
                <w:lang w:eastAsia="ja-JP"/>
              </w:rPr>
            </w:rPrChange>
          </w:rPr>
          <w:t>った。また、チームメンバー自ら話し合い、</w:t>
        </w:r>
      </w:ins>
      <w:ins w:id="126" w:author="伊藤　宏幸" w:date="2017-02-02T16:28:00Z">
        <w:r w:rsidR="002D0B99" w:rsidRPr="00E2079B">
          <w:rPr>
            <w:rFonts w:asciiTheme="minorEastAsia" w:hAnsiTheme="minorEastAsia" w:cs="Helvetica" w:hint="eastAsia"/>
            <w:color w:val="000000"/>
            <w:lang w:eastAsia="ja-JP"/>
            <w:rPrChange w:id="127" w:author="伊藤　宏幸" w:date="2017-02-02T17:47:00Z">
              <w:rPr>
                <w:rFonts w:ascii="Helvetica" w:hAnsi="Helvetica" w:cs="Helvetica" w:hint="eastAsia"/>
                <w:color w:val="000000"/>
                <w:lang w:eastAsia="ja-JP"/>
              </w:rPr>
            </w:rPrChange>
          </w:rPr>
          <w:t>この問題の</w:t>
        </w:r>
      </w:ins>
      <w:ins w:id="128" w:author="伊藤　宏幸" w:date="2017-02-02T16:27:00Z">
        <w:r w:rsidR="002D0B99" w:rsidRPr="00E2079B">
          <w:rPr>
            <w:rFonts w:asciiTheme="minorEastAsia" w:hAnsiTheme="minorEastAsia" w:cs="Helvetica" w:hint="eastAsia"/>
            <w:color w:val="000000"/>
            <w:lang w:eastAsia="ja-JP"/>
            <w:rPrChange w:id="129" w:author="伊藤　宏幸" w:date="2017-02-02T17:47:00Z">
              <w:rPr>
                <w:rFonts w:ascii="Helvetica" w:hAnsi="Helvetica" w:cs="Helvetica" w:hint="eastAsia"/>
                <w:color w:val="000000"/>
                <w:lang w:eastAsia="ja-JP"/>
              </w:rPr>
            </w:rPrChange>
          </w:rPr>
          <w:t>解決策を提示し</w:t>
        </w:r>
      </w:ins>
      <w:ins w:id="130" w:author="伊藤　宏幸" w:date="2017-02-02T16:28:00Z">
        <w:r w:rsidR="002D0B99" w:rsidRPr="00E2079B">
          <w:rPr>
            <w:rFonts w:asciiTheme="minorEastAsia" w:hAnsiTheme="minorEastAsia" w:cs="Helvetica" w:hint="eastAsia"/>
            <w:color w:val="000000"/>
            <w:lang w:eastAsia="ja-JP"/>
            <w:rPrChange w:id="131" w:author="伊藤　宏幸" w:date="2017-02-02T17:47:00Z">
              <w:rPr>
                <w:rFonts w:ascii="Helvetica" w:hAnsi="Helvetica" w:cs="Helvetica" w:hint="eastAsia"/>
                <w:color w:val="000000"/>
                <w:lang w:eastAsia="ja-JP"/>
              </w:rPr>
            </w:rPrChange>
          </w:rPr>
          <w:t>実行し</w:t>
        </w:r>
      </w:ins>
      <w:ins w:id="132" w:author="伊藤　宏幸" w:date="2017-02-02T16:27:00Z">
        <w:r w:rsidR="002D0B99" w:rsidRPr="00E2079B">
          <w:rPr>
            <w:rFonts w:asciiTheme="minorEastAsia" w:hAnsiTheme="minorEastAsia" w:cs="Helvetica" w:hint="eastAsia"/>
            <w:color w:val="000000"/>
            <w:lang w:eastAsia="ja-JP"/>
            <w:rPrChange w:id="133" w:author="伊藤　宏幸" w:date="2017-02-02T17:47:00Z">
              <w:rPr>
                <w:rFonts w:ascii="Helvetica" w:hAnsi="Helvetica" w:cs="Helvetica" w:hint="eastAsia"/>
                <w:color w:val="000000"/>
                <w:lang w:eastAsia="ja-JP"/>
              </w:rPr>
            </w:rPrChange>
          </w:rPr>
          <w:t>てくれた。</w:t>
        </w:r>
      </w:ins>
      <w:ins w:id="134" w:author="伊藤　宏幸" w:date="2017-02-02T16:30:00Z">
        <w:r w:rsidR="008B437E">
          <w:rPr>
            <w:rStyle w:val="af2"/>
            <w:lang w:eastAsia="ja-JP"/>
          </w:rPr>
          <w:endnoteReference w:id="3"/>
        </w:r>
      </w:ins>
    </w:p>
    <w:p w14:paraId="4623288A" w14:textId="77777777" w:rsidR="006E5E83" w:rsidRPr="00EC3050" w:rsidRDefault="006E5E83" w:rsidP="00BD70B4">
      <w:pPr>
        <w:rPr>
          <w:lang w:eastAsia="ja-JP"/>
        </w:rPr>
      </w:pPr>
    </w:p>
    <w:p w14:paraId="23BF5FD7" w14:textId="77777777" w:rsidR="00BD70B4" w:rsidRDefault="00BD70B4" w:rsidP="00BD70B4">
      <w:pPr>
        <w:pStyle w:val="2"/>
        <w:rPr>
          <w:sz w:val="24"/>
          <w:szCs w:val="24"/>
          <w:lang w:eastAsia="ja-JP"/>
        </w:rPr>
      </w:pPr>
      <w:r w:rsidRPr="0049441B">
        <w:rPr>
          <w:sz w:val="24"/>
          <w:szCs w:val="24"/>
        </w:rPr>
        <w:t>近い未来を予測する</w:t>
      </w:r>
    </w:p>
    <w:p w14:paraId="7FCC7CF7" w14:textId="77777777" w:rsidR="00BD70B4" w:rsidRDefault="00BD70B4" w:rsidP="00BD70B4">
      <w:pPr>
        <w:pStyle w:val="3"/>
        <w:rPr>
          <w:b w:val="0"/>
          <w:sz w:val="24"/>
        </w:rPr>
      </w:pPr>
      <w:r w:rsidRPr="0049441B">
        <w:rPr>
          <w:rFonts w:hint="eastAsia"/>
          <w:b w:val="0"/>
          <w:sz w:val="24"/>
        </w:rPr>
        <w:t>要約</w:t>
      </w:r>
    </w:p>
    <w:p w14:paraId="62E302F8" w14:textId="137B626A" w:rsidR="00BD70B4" w:rsidRPr="00AE338C" w:rsidRDefault="00BD70B4" w:rsidP="00BD70B4">
      <w:pPr>
        <w:rPr>
          <w:lang w:eastAsia="ja-JP"/>
        </w:rPr>
      </w:pPr>
      <w:r>
        <w:rPr>
          <w:rFonts w:hint="eastAsia"/>
          <w:lang w:eastAsia="ja-JP"/>
        </w:rPr>
        <w:t>予測と実績の差分とその要因がわかるように、近い未来を予測し</w:t>
      </w:r>
      <w:r w:rsidRPr="00AE338C">
        <w:rPr>
          <w:rFonts w:hint="eastAsia"/>
          <w:lang w:eastAsia="ja-JP"/>
        </w:rPr>
        <w:t xml:space="preserve"> </w:t>
      </w:r>
      <w:r>
        <w:rPr>
          <w:rFonts w:hint="eastAsia"/>
          <w:lang w:eastAsia="ja-JP"/>
        </w:rPr>
        <w:t>、</w:t>
      </w:r>
      <w:r w:rsidRPr="00AE338C">
        <w:rPr>
          <w:rFonts w:hint="eastAsia"/>
          <w:lang w:eastAsia="ja-JP"/>
        </w:rPr>
        <w:t>その予測を裏付けるメトリクスを計測、評価しよう</w:t>
      </w:r>
      <w:r>
        <w:rPr>
          <w:rFonts w:hint="eastAsia"/>
          <w:lang w:eastAsia="ja-JP"/>
        </w:rPr>
        <w:t>。</w:t>
      </w:r>
    </w:p>
    <w:p w14:paraId="39F5CC05" w14:textId="77777777" w:rsidR="00BD70B4" w:rsidRDefault="00BD70B4" w:rsidP="00BD70B4">
      <w:pPr>
        <w:pStyle w:val="3"/>
        <w:rPr>
          <w:b w:val="0"/>
        </w:rPr>
      </w:pPr>
      <w:r w:rsidRPr="0049441B">
        <w:rPr>
          <w:rFonts w:hint="eastAsia"/>
          <w:b w:val="0"/>
        </w:rPr>
        <w:t>状況</w:t>
      </w:r>
    </w:p>
    <w:p w14:paraId="25A0B32F" w14:textId="77777777" w:rsidR="00BD70B4" w:rsidRPr="00AE338C" w:rsidRDefault="00BD70B4" w:rsidP="00BD70B4">
      <w:pPr>
        <w:rPr>
          <w:lang w:eastAsia="zh-CN"/>
        </w:rPr>
      </w:pPr>
      <w:r w:rsidRPr="00AE338C">
        <w:rPr>
          <w:rFonts w:hint="eastAsia"/>
          <w:lang w:eastAsia="zh-CN"/>
        </w:rPr>
        <w:t>開発チームは問題を抱えており、メトリクスを計測して問題を</w:t>
      </w:r>
      <w:r w:rsidRPr="00AE338C">
        <w:rPr>
          <w:rFonts w:hint="eastAsia"/>
          <w:lang w:eastAsia="zh-CN"/>
        </w:rPr>
        <w:t xml:space="preserve"> </w:t>
      </w:r>
      <w:r w:rsidRPr="00AE338C">
        <w:rPr>
          <w:rFonts w:hint="eastAsia"/>
          <w:lang w:eastAsia="zh-CN"/>
        </w:rPr>
        <w:t>把握して改善したいと考えている。開発はまだしばらく続くので</w:t>
      </w:r>
      <w:r w:rsidRPr="00AE338C">
        <w:rPr>
          <w:rFonts w:hint="eastAsia"/>
          <w:lang w:eastAsia="zh-CN"/>
        </w:rPr>
        <w:t xml:space="preserve"> </w:t>
      </w:r>
      <w:r w:rsidRPr="00AE338C">
        <w:rPr>
          <w:rFonts w:hint="eastAsia"/>
          <w:lang w:eastAsia="zh-CN"/>
        </w:rPr>
        <w:t>継続的に改善したい。</w:t>
      </w:r>
    </w:p>
    <w:p w14:paraId="2106E3F9" w14:textId="77777777" w:rsidR="00BD70B4" w:rsidRPr="0049441B" w:rsidRDefault="00BD70B4" w:rsidP="00BD70B4">
      <w:pPr>
        <w:pStyle w:val="3"/>
        <w:rPr>
          <w:b w:val="0"/>
          <w:sz w:val="24"/>
        </w:rPr>
      </w:pPr>
      <w:r w:rsidRPr="0049441B">
        <w:rPr>
          <w:rFonts w:hint="eastAsia"/>
          <w:b w:val="0"/>
          <w:sz w:val="24"/>
        </w:rPr>
        <w:lastRenderedPageBreak/>
        <w:t>問題</w:t>
      </w:r>
    </w:p>
    <w:p w14:paraId="20648F64" w14:textId="3A1BFF2C" w:rsidR="00BD70B4" w:rsidRDefault="00BD70B4" w:rsidP="00BD70B4">
      <w:pPr>
        <w:rPr>
          <w:lang w:eastAsia="ja-JP"/>
        </w:rPr>
      </w:pPr>
      <w:r w:rsidRPr="00AE338C">
        <w:rPr>
          <w:rFonts w:hint="eastAsia"/>
          <w:lang w:eastAsia="ja-JP"/>
        </w:rPr>
        <w:t>メトリクスの計測、評価のスパンを長く設定してしまうと、予測と実績の差分がある場合に、様々な要因が混在してしまって</w:t>
      </w:r>
      <w:r w:rsidRPr="00AE338C">
        <w:rPr>
          <w:rFonts w:hint="eastAsia"/>
          <w:lang w:eastAsia="ja-JP"/>
        </w:rPr>
        <w:t xml:space="preserve"> </w:t>
      </w:r>
      <w:r>
        <w:rPr>
          <w:rFonts w:hint="eastAsia"/>
          <w:lang w:eastAsia="ja-JP"/>
        </w:rPr>
        <w:t>状況を把握することが困難になる。</w:t>
      </w:r>
    </w:p>
    <w:p w14:paraId="4CDDB131" w14:textId="77777777" w:rsidR="00BD70B4" w:rsidRDefault="00BD70B4" w:rsidP="00BD70B4">
      <w:pPr>
        <w:pStyle w:val="3"/>
        <w:rPr>
          <w:b w:val="0"/>
          <w:sz w:val="24"/>
        </w:rPr>
      </w:pPr>
      <w:r w:rsidRPr="0049441B">
        <w:rPr>
          <w:rFonts w:hint="eastAsia"/>
          <w:b w:val="0"/>
          <w:sz w:val="24"/>
        </w:rPr>
        <w:t>フォース</w:t>
      </w:r>
    </w:p>
    <w:p w14:paraId="6FE371AD" w14:textId="15C54E23" w:rsidR="00BD70B4" w:rsidRPr="00EC3050" w:rsidRDefault="00BD70B4" w:rsidP="00BD70B4">
      <w:pPr>
        <w:rPr>
          <w:lang w:eastAsia="ja-JP"/>
        </w:rPr>
      </w:pPr>
      <w:r>
        <w:rPr>
          <w:rFonts w:hint="eastAsia"/>
          <w:lang w:eastAsia="ja-JP"/>
        </w:rPr>
        <w:t>近い未来の予測は、人によるばらつきも少なく共有しやすい。</w:t>
      </w:r>
    </w:p>
    <w:p w14:paraId="038CE1A1" w14:textId="77777777" w:rsidR="00BD70B4" w:rsidRPr="0049441B" w:rsidRDefault="00BD70B4" w:rsidP="00BD70B4">
      <w:pPr>
        <w:pStyle w:val="3"/>
        <w:rPr>
          <w:b w:val="0"/>
          <w:sz w:val="24"/>
        </w:rPr>
      </w:pPr>
      <w:r w:rsidRPr="0049441B">
        <w:rPr>
          <w:rFonts w:hint="eastAsia"/>
          <w:b w:val="0"/>
          <w:sz w:val="24"/>
        </w:rPr>
        <w:t>解決方法</w:t>
      </w:r>
    </w:p>
    <w:p w14:paraId="4EB880A1" w14:textId="1DFC3BBD" w:rsidR="00BD70B4" w:rsidRDefault="00BD70B4" w:rsidP="00BD70B4">
      <w:pPr>
        <w:rPr>
          <w:lang w:eastAsia="ja-JP"/>
        </w:rPr>
      </w:pPr>
      <w:r w:rsidRPr="00AE338C">
        <w:rPr>
          <w:rFonts w:hint="eastAsia"/>
          <w:lang w:eastAsia="ja-JP"/>
        </w:rPr>
        <w:t>近い未来（例えば</w:t>
      </w:r>
      <w:r w:rsidRPr="00AE338C">
        <w:rPr>
          <w:lang w:eastAsia="ja-JP"/>
        </w:rPr>
        <w:t>1</w:t>
      </w:r>
      <w:r w:rsidRPr="00AE338C">
        <w:rPr>
          <w:rFonts w:hint="eastAsia"/>
          <w:lang w:eastAsia="ja-JP"/>
        </w:rPr>
        <w:t>〜</w:t>
      </w:r>
      <w:r w:rsidRPr="00AE338C">
        <w:rPr>
          <w:lang w:eastAsia="ja-JP"/>
        </w:rPr>
        <w:t>2</w:t>
      </w:r>
      <w:r w:rsidRPr="00AE338C">
        <w:rPr>
          <w:rFonts w:hint="eastAsia"/>
          <w:lang w:eastAsia="ja-JP"/>
        </w:rPr>
        <w:t>週間後）に対して仮説に基づいた予測を</w:t>
      </w:r>
      <w:r>
        <w:rPr>
          <w:rFonts w:hint="eastAsia"/>
          <w:lang w:eastAsia="ja-JP"/>
        </w:rPr>
        <w:t>行い、それを裏付けるメトリクスの計測、実績の評価を実施する。</w:t>
      </w:r>
    </w:p>
    <w:p w14:paraId="172B8199" w14:textId="77777777" w:rsidR="00BD70B4" w:rsidRPr="0049441B" w:rsidRDefault="00BD70B4" w:rsidP="00BD70B4">
      <w:pPr>
        <w:pStyle w:val="3"/>
        <w:rPr>
          <w:b w:val="0"/>
          <w:sz w:val="24"/>
        </w:rPr>
      </w:pPr>
      <w:r w:rsidRPr="0049441B">
        <w:rPr>
          <w:rFonts w:hint="eastAsia"/>
          <w:b w:val="0"/>
          <w:sz w:val="24"/>
        </w:rPr>
        <w:t>結果状況</w:t>
      </w:r>
    </w:p>
    <w:p w14:paraId="51A1BC38" w14:textId="62570FDE" w:rsidR="00BD70B4" w:rsidRDefault="00BD70B4" w:rsidP="00BD70B4">
      <w:pPr>
        <w:rPr>
          <w:ins w:id="149" w:author="伊藤　宏幸" w:date="2017-02-02T16:36:00Z"/>
          <w:lang w:eastAsia="ja-JP"/>
        </w:rPr>
      </w:pPr>
      <w:r w:rsidRPr="00AE338C">
        <w:rPr>
          <w:rFonts w:hint="eastAsia"/>
          <w:lang w:eastAsia="ja-JP"/>
        </w:rPr>
        <w:t>近い未来のことなので予測と実績の差分があった際に、その原因を</w:t>
      </w:r>
      <w:r w:rsidRPr="00AE338C">
        <w:rPr>
          <w:rFonts w:hint="eastAsia"/>
          <w:lang w:eastAsia="ja-JP"/>
        </w:rPr>
        <w:t xml:space="preserve"> </w:t>
      </w:r>
      <w:r w:rsidRPr="00AE338C">
        <w:rPr>
          <w:rFonts w:hint="eastAsia"/>
          <w:lang w:eastAsia="ja-JP"/>
        </w:rPr>
        <w:t>特定することが容易である。原因をはっきり特定することで、</w:t>
      </w:r>
      <w:r w:rsidRPr="00AE338C">
        <w:rPr>
          <w:rFonts w:hint="eastAsia"/>
          <w:lang w:eastAsia="ja-JP"/>
        </w:rPr>
        <w:t xml:space="preserve"> </w:t>
      </w:r>
      <w:r w:rsidRPr="00AE338C">
        <w:rPr>
          <w:rFonts w:hint="eastAsia"/>
          <w:lang w:eastAsia="ja-JP"/>
        </w:rPr>
        <w:t>改善のポイントを明確にすることができる。</w:t>
      </w:r>
    </w:p>
    <w:p w14:paraId="17834043" w14:textId="77777777" w:rsidR="00BE21CE" w:rsidRPr="00B67BE3" w:rsidRDefault="00BE21CE" w:rsidP="00BE21CE">
      <w:pPr>
        <w:pStyle w:val="3"/>
        <w:rPr>
          <w:ins w:id="150" w:author="伊藤　宏幸" w:date="2017-02-02T16:36:00Z"/>
          <w:b w:val="0"/>
          <w:sz w:val="24"/>
        </w:rPr>
      </w:pPr>
      <w:ins w:id="151" w:author="伊藤　宏幸" w:date="2017-02-02T16:36:00Z">
        <w:r w:rsidRPr="00B67BE3">
          <w:rPr>
            <w:rFonts w:hint="eastAsia"/>
            <w:b w:val="0"/>
            <w:sz w:val="24"/>
          </w:rPr>
          <w:t>適用事例</w:t>
        </w:r>
      </w:ins>
    </w:p>
    <w:p w14:paraId="1465A4E2" w14:textId="63D199A3" w:rsidR="00DA2D14" w:rsidRPr="00EC10FD" w:rsidRDefault="00DA2D14" w:rsidP="00EF5339">
      <w:pPr>
        <w:autoSpaceDE w:val="0"/>
        <w:autoSpaceDN w:val="0"/>
        <w:adjustRightInd w:val="0"/>
        <w:spacing w:line="320" w:lineRule="atLeast"/>
        <w:rPr>
          <w:ins w:id="152" w:author="伊藤　宏幸" w:date="2017-02-02T16:37:00Z"/>
          <w:rFonts w:asciiTheme="minorEastAsia" w:hAnsiTheme="minorEastAsia" w:cs="Helvetica Neue"/>
          <w:color w:val="000000"/>
          <w:lang w:eastAsia="ja-JP"/>
          <w:rPrChange w:id="153" w:author="伊藤　宏幸" w:date="2017-02-02T16:45:00Z">
            <w:rPr>
              <w:ins w:id="154" w:author="伊藤　宏幸" w:date="2017-02-02T16:37:00Z"/>
              <w:rFonts w:ascii="Helvetica Neue" w:hAnsi="Helvetica Neue" w:cs="Helvetica Neue"/>
              <w:color w:val="000000"/>
              <w:lang w:eastAsia="ja-JP"/>
            </w:rPr>
          </w:rPrChange>
        </w:rPr>
      </w:pPr>
      <w:ins w:id="155" w:author="伊藤　宏幸" w:date="2017-02-02T16:37:00Z">
        <w:r w:rsidRPr="00FA0DE9">
          <w:rPr>
            <w:rFonts w:asciiTheme="minorEastAsia" w:hAnsiTheme="minorEastAsia" w:cs="Helvetica" w:hint="eastAsia"/>
            <w:color w:val="000000"/>
            <w:lang w:eastAsia="ja-JP"/>
            <w:rPrChange w:id="156" w:author="伊藤　宏幸" w:date="2017-02-02T17:48:00Z">
              <w:rPr>
                <w:rFonts w:ascii="Helvetica" w:hAnsi="Helvetica" w:cs="Helvetica" w:hint="eastAsia"/>
                <w:color w:val="000000"/>
                <w:lang w:eastAsia="ja-JP"/>
              </w:rPr>
            </w:rPrChange>
          </w:rPr>
          <w:t>過去に</w:t>
        </w:r>
      </w:ins>
      <w:ins w:id="157" w:author="伊藤　宏幸" w:date="2017-02-02T16:40:00Z">
        <w:r w:rsidR="00546610" w:rsidRPr="00FA0DE9">
          <w:rPr>
            <w:rFonts w:asciiTheme="minorEastAsia" w:hAnsiTheme="minorEastAsia" w:cs="Helvetica" w:hint="eastAsia"/>
            <w:color w:val="000000"/>
            <w:lang w:eastAsia="ja-JP"/>
            <w:rPrChange w:id="158" w:author="伊藤　宏幸" w:date="2017-02-02T17:48:00Z">
              <w:rPr>
                <w:rFonts w:ascii="Helvetica" w:hAnsi="Helvetica" w:cs="Helvetica" w:hint="eastAsia"/>
                <w:color w:val="000000"/>
                <w:lang w:eastAsia="ja-JP"/>
              </w:rPr>
            </w:rPrChange>
          </w:rPr>
          <w:t>テスト自動化普及の特命チーム</w:t>
        </w:r>
        <w:r w:rsidR="008948BE" w:rsidRPr="00FA0DE9">
          <w:rPr>
            <w:rFonts w:asciiTheme="minorEastAsia" w:hAnsiTheme="minorEastAsia" w:cs="Helvetica" w:hint="eastAsia"/>
            <w:color w:val="000000"/>
            <w:lang w:eastAsia="ja-JP"/>
            <w:rPrChange w:id="159" w:author="伊藤　宏幸" w:date="2017-02-02T17:48:00Z">
              <w:rPr>
                <w:rFonts w:ascii="Helvetica" w:hAnsi="Helvetica" w:cs="Helvetica" w:hint="eastAsia"/>
                <w:color w:val="000000"/>
                <w:lang w:eastAsia="ja-JP"/>
              </w:rPr>
            </w:rPrChange>
          </w:rPr>
          <w:t>を</w:t>
        </w:r>
      </w:ins>
      <w:ins w:id="160" w:author="伊藤　宏幸" w:date="2017-02-02T16:42:00Z">
        <w:r w:rsidR="00BB43B3" w:rsidRPr="00FA0DE9">
          <w:rPr>
            <w:rFonts w:asciiTheme="minorEastAsia" w:hAnsiTheme="minorEastAsia" w:cs="Helvetica" w:hint="eastAsia"/>
            <w:color w:val="000000"/>
            <w:lang w:eastAsia="ja-JP"/>
            <w:rPrChange w:id="161" w:author="伊藤　宏幸" w:date="2017-02-02T17:48:00Z">
              <w:rPr>
                <w:rFonts w:ascii="Helvetica" w:hAnsi="Helvetica" w:cs="Helvetica" w:hint="eastAsia"/>
                <w:color w:val="000000"/>
                <w:lang w:eastAsia="ja-JP"/>
              </w:rPr>
            </w:rPrChange>
          </w:rPr>
          <w:t>編成</w:t>
        </w:r>
      </w:ins>
      <w:ins w:id="162" w:author="伊藤　宏幸" w:date="2017-02-02T16:40:00Z">
        <w:r w:rsidR="008948BE" w:rsidRPr="00FA0DE9">
          <w:rPr>
            <w:rFonts w:asciiTheme="minorEastAsia" w:hAnsiTheme="minorEastAsia" w:cs="Helvetica" w:hint="eastAsia"/>
            <w:color w:val="000000"/>
            <w:lang w:eastAsia="ja-JP"/>
            <w:rPrChange w:id="163" w:author="伊藤　宏幸" w:date="2017-02-02T17:48:00Z">
              <w:rPr>
                <w:rFonts w:ascii="Helvetica" w:hAnsi="Helvetica" w:cs="Helvetica" w:hint="eastAsia"/>
                <w:color w:val="000000"/>
                <w:lang w:eastAsia="ja-JP"/>
              </w:rPr>
            </w:rPrChange>
          </w:rPr>
          <w:t>した際</w:t>
        </w:r>
      </w:ins>
      <w:ins w:id="164" w:author="伊藤　宏幸" w:date="2017-02-02T16:37:00Z">
        <w:r w:rsidRPr="00FA0DE9">
          <w:rPr>
            <w:rFonts w:asciiTheme="minorEastAsia" w:hAnsiTheme="minorEastAsia" w:cs="Helvetica" w:hint="eastAsia"/>
            <w:color w:val="000000"/>
            <w:lang w:eastAsia="ja-JP"/>
            <w:rPrChange w:id="165" w:author="伊藤　宏幸" w:date="2017-02-02T17:48:00Z">
              <w:rPr>
                <w:rFonts w:ascii="Helvetica" w:hAnsi="Helvetica" w:cs="Helvetica" w:hint="eastAsia"/>
                <w:color w:val="000000"/>
                <w:lang w:eastAsia="ja-JP"/>
              </w:rPr>
            </w:rPrChange>
          </w:rPr>
          <w:t>、</w:t>
        </w:r>
      </w:ins>
      <w:ins w:id="166" w:author="伊藤　宏幸" w:date="2017-02-02T16:40:00Z">
        <w:r w:rsidR="008948BE" w:rsidRPr="00FA0DE9">
          <w:rPr>
            <w:rFonts w:asciiTheme="minorEastAsia" w:hAnsiTheme="minorEastAsia" w:cs="Helvetica" w:hint="eastAsia"/>
            <w:color w:val="000000"/>
            <w:lang w:eastAsia="ja-JP"/>
            <w:rPrChange w:id="167" w:author="伊藤　宏幸" w:date="2017-02-02T17:48:00Z">
              <w:rPr>
                <w:rFonts w:ascii="Helvetica" w:hAnsi="Helvetica" w:cs="Helvetica" w:hint="eastAsia"/>
                <w:color w:val="000000"/>
                <w:lang w:eastAsia="ja-JP"/>
              </w:rPr>
            </w:rPrChange>
          </w:rPr>
          <w:t>テスト自動化目標の</w:t>
        </w:r>
      </w:ins>
      <w:ins w:id="168" w:author="伊藤　宏幸" w:date="2017-02-02T16:41:00Z">
        <w:r w:rsidR="008948BE" w:rsidRPr="00FA0DE9">
          <w:rPr>
            <w:rFonts w:asciiTheme="minorEastAsia" w:hAnsiTheme="minorEastAsia" w:cs="Helvetica" w:hint="eastAsia"/>
            <w:color w:val="000000"/>
            <w:lang w:eastAsia="ja-JP"/>
            <w:rPrChange w:id="169" w:author="伊藤　宏幸" w:date="2017-02-02T17:48:00Z">
              <w:rPr>
                <w:rFonts w:ascii="Helvetica" w:hAnsi="Helvetica" w:cs="Helvetica" w:hint="eastAsia"/>
                <w:color w:val="000000"/>
                <w:lang w:eastAsia="ja-JP"/>
              </w:rPr>
            </w:rPrChange>
          </w:rPr>
          <w:t>達成度を</w:t>
        </w:r>
        <w:r w:rsidR="008948BE" w:rsidRPr="00FA0DE9">
          <w:rPr>
            <w:rFonts w:asciiTheme="minorEastAsia" w:hAnsiTheme="minorEastAsia" w:cs="Helvetica"/>
            <w:color w:val="000000"/>
            <w:lang w:eastAsia="ja-JP"/>
            <w:rPrChange w:id="170" w:author="伊藤　宏幸" w:date="2017-02-02T17:48:00Z">
              <w:rPr>
                <w:rFonts w:ascii="Helvetica" w:hAnsi="Helvetica" w:cs="Helvetica"/>
                <w:color w:val="000000"/>
                <w:lang w:eastAsia="ja-JP"/>
              </w:rPr>
            </w:rPrChange>
          </w:rPr>
          <w:t>1</w:t>
        </w:r>
        <w:r w:rsidR="008948BE" w:rsidRPr="00FA0DE9">
          <w:rPr>
            <w:rFonts w:asciiTheme="minorEastAsia" w:hAnsiTheme="minorEastAsia" w:cs="Helvetica" w:hint="eastAsia"/>
            <w:color w:val="000000"/>
            <w:lang w:eastAsia="ja-JP"/>
            <w:rPrChange w:id="171" w:author="伊藤　宏幸" w:date="2017-02-02T17:48:00Z">
              <w:rPr>
                <w:rFonts w:ascii="Helvetica" w:hAnsi="Helvetica" w:cs="Helvetica" w:hint="eastAsia"/>
                <w:color w:val="000000"/>
                <w:lang w:eastAsia="ja-JP"/>
              </w:rPr>
            </w:rPrChange>
          </w:rPr>
          <w:t>週間ごとにチームメンバー及びステークホルダーに共有するようにした。</w:t>
        </w:r>
      </w:ins>
      <w:ins w:id="172" w:author="伊藤　宏幸" w:date="2017-02-02T16:42:00Z">
        <w:r w:rsidR="002C1666" w:rsidRPr="00FA0DE9">
          <w:rPr>
            <w:rFonts w:asciiTheme="minorEastAsia" w:hAnsiTheme="minorEastAsia" w:cs="Helvetica" w:hint="eastAsia"/>
            <w:color w:val="000000"/>
            <w:lang w:eastAsia="ja-JP"/>
            <w:rPrChange w:id="173" w:author="伊藤　宏幸" w:date="2017-02-02T17:48:00Z">
              <w:rPr>
                <w:rFonts w:ascii="Helvetica" w:hAnsi="Helvetica" w:cs="Helvetica" w:hint="eastAsia"/>
                <w:color w:val="000000"/>
                <w:lang w:eastAsia="ja-JP"/>
              </w:rPr>
            </w:rPrChange>
          </w:rPr>
          <w:t>これ</w:t>
        </w:r>
      </w:ins>
      <w:ins w:id="174" w:author="伊藤　宏幸" w:date="2017-02-02T16:43:00Z">
        <w:r w:rsidR="002C1666" w:rsidRPr="00FA0DE9">
          <w:rPr>
            <w:rFonts w:asciiTheme="minorEastAsia" w:hAnsiTheme="minorEastAsia" w:cs="Helvetica" w:hint="eastAsia"/>
            <w:color w:val="000000"/>
            <w:lang w:eastAsia="ja-JP"/>
            <w:rPrChange w:id="175" w:author="伊藤　宏幸" w:date="2017-02-02T17:48:00Z">
              <w:rPr>
                <w:rFonts w:ascii="Helvetica" w:hAnsi="Helvetica" w:cs="Helvetica" w:hint="eastAsia"/>
                <w:color w:val="000000"/>
                <w:lang w:eastAsia="ja-JP"/>
              </w:rPr>
            </w:rPrChange>
          </w:rPr>
          <w:t>を</w:t>
        </w:r>
      </w:ins>
      <w:ins w:id="176" w:author="伊藤　宏幸" w:date="2017-02-02T16:44:00Z">
        <w:r w:rsidR="00361EA3" w:rsidRPr="00FA0DE9">
          <w:rPr>
            <w:rFonts w:asciiTheme="minorEastAsia" w:hAnsiTheme="minorEastAsia" w:cs="Helvetica" w:hint="eastAsia"/>
            <w:color w:val="000000"/>
            <w:lang w:eastAsia="ja-JP"/>
            <w:rPrChange w:id="177" w:author="伊藤　宏幸" w:date="2017-02-02T17:48:00Z">
              <w:rPr>
                <w:rFonts w:ascii="Helvetica" w:hAnsi="Helvetica" w:cs="Helvetica" w:hint="eastAsia"/>
                <w:color w:val="000000"/>
                <w:lang w:eastAsia="ja-JP"/>
              </w:rPr>
            </w:rPrChange>
          </w:rPr>
          <w:t>もと</w:t>
        </w:r>
      </w:ins>
      <w:ins w:id="178" w:author="伊藤　宏幸" w:date="2017-02-02T16:43:00Z">
        <w:r w:rsidR="002C1666" w:rsidRPr="00FA0DE9">
          <w:rPr>
            <w:rFonts w:asciiTheme="minorEastAsia" w:hAnsiTheme="minorEastAsia" w:cs="Helvetica" w:hint="eastAsia"/>
            <w:color w:val="000000"/>
            <w:lang w:eastAsia="ja-JP"/>
            <w:rPrChange w:id="179" w:author="伊藤　宏幸" w:date="2017-02-02T17:48:00Z">
              <w:rPr>
                <w:rFonts w:ascii="Helvetica" w:hAnsi="Helvetica" w:cs="Helvetica" w:hint="eastAsia"/>
                <w:color w:val="000000"/>
                <w:lang w:eastAsia="ja-JP"/>
              </w:rPr>
            </w:rPrChange>
          </w:rPr>
          <w:t>に</w:t>
        </w:r>
        <w:r w:rsidR="002C1666" w:rsidRPr="00FA0DE9">
          <w:rPr>
            <w:rFonts w:asciiTheme="minorEastAsia" w:hAnsiTheme="minorEastAsia" w:cs="Helvetica"/>
            <w:color w:val="000000"/>
            <w:lang w:eastAsia="ja-JP"/>
            <w:rPrChange w:id="180" w:author="伊藤　宏幸" w:date="2017-02-02T17:48:00Z">
              <w:rPr>
                <w:rFonts w:ascii="Helvetica" w:hAnsi="Helvetica" w:cs="Helvetica"/>
                <w:color w:val="000000"/>
                <w:lang w:eastAsia="ja-JP"/>
              </w:rPr>
            </w:rPrChange>
          </w:rPr>
          <w:t>1</w:t>
        </w:r>
        <w:r w:rsidR="002C1666" w:rsidRPr="00FA0DE9">
          <w:rPr>
            <w:rFonts w:asciiTheme="minorEastAsia" w:hAnsiTheme="minorEastAsia" w:cs="Helvetica" w:hint="eastAsia"/>
            <w:color w:val="000000"/>
            <w:lang w:eastAsia="ja-JP"/>
            <w:rPrChange w:id="181" w:author="伊藤　宏幸" w:date="2017-02-02T17:48:00Z">
              <w:rPr>
                <w:rFonts w:ascii="Helvetica" w:hAnsi="Helvetica" w:cs="Helvetica" w:hint="eastAsia"/>
                <w:color w:val="000000"/>
                <w:lang w:eastAsia="ja-JP"/>
              </w:rPr>
            </w:rPrChange>
          </w:rPr>
          <w:t>週間ごとに仮設設定と検証を</w:t>
        </w:r>
        <w:r w:rsidR="00361EA3" w:rsidRPr="00FA0DE9">
          <w:rPr>
            <w:rFonts w:asciiTheme="minorEastAsia" w:hAnsiTheme="minorEastAsia" w:cs="Helvetica" w:hint="eastAsia"/>
            <w:color w:val="000000"/>
            <w:lang w:eastAsia="ja-JP"/>
            <w:rPrChange w:id="182" w:author="伊藤　宏幸" w:date="2017-02-02T17:48:00Z">
              <w:rPr>
                <w:rFonts w:ascii="Helvetica" w:hAnsi="Helvetica" w:cs="Helvetica" w:hint="eastAsia"/>
                <w:color w:val="000000"/>
                <w:lang w:eastAsia="ja-JP"/>
              </w:rPr>
            </w:rPrChange>
          </w:rPr>
          <w:t>繰り返し</w:t>
        </w:r>
      </w:ins>
      <w:ins w:id="183" w:author="伊藤　宏幸" w:date="2017-02-02T16:44:00Z">
        <w:r w:rsidR="00361EA3" w:rsidRPr="00FA0DE9">
          <w:rPr>
            <w:rFonts w:asciiTheme="minorEastAsia" w:hAnsiTheme="minorEastAsia" w:cs="Helvetica" w:hint="eastAsia"/>
            <w:color w:val="000000"/>
            <w:lang w:eastAsia="ja-JP"/>
            <w:rPrChange w:id="184" w:author="伊藤　宏幸" w:date="2017-02-02T17:48:00Z">
              <w:rPr>
                <w:rFonts w:ascii="Helvetica" w:hAnsi="Helvetica" w:cs="Helvetica" w:hint="eastAsia"/>
                <w:color w:val="000000"/>
                <w:lang w:eastAsia="ja-JP"/>
              </w:rPr>
            </w:rPrChange>
          </w:rPr>
          <w:t>ながら</w:t>
        </w:r>
      </w:ins>
      <w:ins w:id="185" w:author="伊藤　宏幸" w:date="2017-02-02T16:43:00Z">
        <w:r w:rsidR="002C1666" w:rsidRPr="00FA0DE9">
          <w:rPr>
            <w:rFonts w:asciiTheme="minorEastAsia" w:hAnsiTheme="minorEastAsia" w:cs="Helvetica" w:hint="eastAsia"/>
            <w:color w:val="000000"/>
            <w:lang w:eastAsia="ja-JP"/>
            <w:rPrChange w:id="186" w:author="伊藤　宏幸" w:date="2017-02-02T17:48:00Z">
              <w:rPr>
                <w:rFonts w:ascii="Helvetica" w:hAnsi="Helvetica" w:cs="Helvetica" w:hint="eastAsia"/>
                <w:color w:val="000000"/>
                <w:lang w:eastAsia="ja-JP"/>
              </w:rPr>
            </w:rPrChange>
          </w:rPr>
          <w:t>施策を進め</w:t>
        </w:r>
      </w:ins>
      <w:ins w:id="187" w:author="伊藤　宏幸" w:date="2017-02-02T16:45:00Z">
        <w:r w:rsidR="00361EA3" w:rsidRPr="00FA0DE9">
          <w:rPr>
            <w:rFonts w:asciiTheme="minorEastAsia" w:hAnsiTheme="minorEastAsia" w:cs="Helvetica" w:hint="eastAsia"/>
            <w:color w:val="000000"/>
            <w:lang w:eastAsia="ja-JP"/>
            <w:rPrChange w:id="188" w:author="伊藤　宏幸" w:date="2017-02-02T17:48:00Z">
              <w:rPr>
                <w:rFonts w:ascii="Helvetica" w:hAnsi="Helvetica" w:cs="Helvetica" w:hint="eastAsia"/>
                <w:color w:val="000000"/>
                <w:lang w:eastAsia="ja-JP"/>
              </w:rPr>
            </w:rPrChange>
          </w:rPr>
          <w:t>ていき</w:t>
        </w:r>
      </w:ins>
      <w:ins w:id="189" w:author="伊藤　宏幸" w:date="2017-02-02T16:43:00Z">
        <w:r w:rsidR="002C1666" w:rsidRPr="00FA0DE9">
          <w:rPr>
            <w:rFonts w:asciiTheme="minorEastAsia" w:hAnsiTheme="minorEastAsia" w:cs="Helvetica" w:hint="eastAsia"/>
            <w:color w:val="000000"/>
            <w:lang w:eastAsia="ja-JP"/>
            <w:rPrChange w:id="190" w:author="伊藤　宏幸" w:date="2017-02-02T17:48:00Z">
              <w:rPr>
                <w:rFonts w:ascii="Helvetica" w:hAnsi="Helvetica" w:cs="Helvetica" w:hint="eastAsia"/>
                <w:color w:val="000000"/>
                <w:lang w:eastAsia="ja-JP"/>
              </w:rPr>
            </w:rPrChange>
          </w:rPr>
          <w:t>、最終的に当初目標を</w:t>
        </w:r>
      </w:ins>
      <w:ins w:id="191" w:author="伊藤　宏幸" w:date="2017-02-02T16:44:00Z">
        <w:r w:rsidR="002C1666" w:rsidRPr="00FA0DE9">
          <w:rPr>
            <w:rFonts w:asciiTheme="minorEastAsia" w:hAnsiTheme="minorEastAsia" w:cs="Helvetica" w:hint="eastAsia"/>
            <w:color w:val="000000"/>
            <w:lang w:eastAsia="ja-JP"/>
            <w:rPrChange w:id="192" w:author="伊藤　宏幸" w:date="2017-02-02T17:48:00Z">
              <w:rPr>
                <w:rFonts w:ascii="Helvetica" w:hAnsi="Helvetica" w:cs="Helvetica" w:hint="eastAsia"/>
                <w:color w:val="000000"/>
                <w:lang w:eastAsia="ja-JP"/>
              </w:rPr>
            </w:rPrChange>
          </w:rPr>
          <w:t>大きく上回る達成度を実現した。</w:t>
        </w:r>
      </w:ins>
      <w:ins w:id="193" w:author="伊藤　宏幸" w:date="2017-02-02T16:45:00Z">
        <w:r w:rsidR="000D13C3">
          <w:rPr>
            <w:rStyle w:val="af2"/>
            <w:rFonts w:asciiTheme="minorEastAsia" w:hAnsiTheme="minorEastAsia" w:cs="Helvetica Neue"/>
            <w:color w:val="000000"/>
            <w:lang w:eastAsia="ja-JP"/>
          </w:rPr>
          <w:endnoteReference w:id="4"/>
        </w:r>
      </w:ins>
    </w:p>
    <w:p w14:paraId="3B070623" w14:textId="77777777" w:rsidR="00BE21CE" w:rsidRDefault="00BE21CE" w:rsidP="00BD70B4">
      <w:pPr>
        <w:rPr>
          <w:lang w:eastAsia="ja-JP"/>
        </w:rPr>
      </w:pPr>
    </w:p>
    <w:p w14:paraId="0B3AF199" w14:textId="77777777" w:rsidR="00BD70B4" w:rsidRDefault="00BD70B4" w:rsidP="00BD70B4">
      <w:pPr>
        <w:pStyle w:val="2"/>
        <w:rPr>
          <w:sz w:val="24"/>
          <w:szCs w:val="24"/>
          <w:lang w:eastAsia="ja-JP"/>
        </w:rPr>
      </w:pPr>
      <w:r w:rsidRPr="0049441B">
        <w:rPr>
          <w:sz w:val="24"/>
          <w:szCs w:val="24"/>
        </w:rPr>
        <w:t>変化が見えるかに着目する</w:t>
      </w:r>
    </w:p>
    <w:p w14:paraId="6F533A58" w14:textId="77777777" w:rsidR="00BD70B4" w:rsidRDefault="00BD70B4" w:rsidP="00BD70B4">
      <w:pPr>
        <w:pStyle w:val="3"/>
        <w:rPr>
          <w:b w:val="0"/>
          <w:sz w:val="24"/>
        </w:rPr>
      </w:pPr>
      <w:r w:rsidRPr="0049441B">
        <w:rPr>
          <w:rFonts w:hint="eastAsia"/>
          <w:b w:val="0"/>
          <w:sz w:val="24"/>
        </w:rPr>
        <w:t>要約</w:t>
      </w:r>
    </w:p>
    <w:p w14:paraId="66F231E9" w14:textId="2B00E1DB" w:rsidR="00BD70B4" w:rsidRPr="00AE338C" w:rsidRDefault="00BD70B4" w:rsidP="00BD70B4">
      <w:pPr>
        <w:rPr>
          <w:lang w:eastAsia="ja-JP"/>
        </w:rPr>
      </w:pPr>
      <w:r w:rsidRPr="009C1977">
        <w:rPr>
          <w:rFonts w:hint="eastAsia"/>
          <w:lang w:eastAsia="ja-JP"/>
        </w:rPr>
        <w:t>改善の効果がわかるように変化が見えるかに着目してメトリクスを計測しよう</w:t>
      </w:r>
      <w:r>
        <w:rPr>
          <w:rFonts w:hint="eastAsia"/>
          <w:lang w:eastAsia="ja-JP"/>
        </w:rPr>
        <w:t>。</w:t>
      </w:r>
    </w:p>
    <w:p w14:paraId="74719FDE" w14:textId="77777777" w:rsidR="00BD70B4" w:rsidRDefault="00BD70B4" w:rsidP="00BD70B4">
      <w:pPr>
        <w:pStyle w:val="3"/>
        <w:rPr>
          <w:b w:val="0"/>
        </w:rPr>
      </w:pPr>
      <w:r w:rsidRPr="0049441B">
        <w:rPr>
          <w:rFonts w:hint="eastAsia"/>
          <w:b w:val="0"/>
        </w:rPr>
        <w:t>状況</w:t>
      </w:r>
    </w:p>
    <w:p w14:paraId="460EFAE3" w14:textId="77777777" w:rsidR="00BD70B4" w:rsidRPr="00AE338C" w:rsidRDefault="00BD70B4" w:rsidP="00BD70B4">
      <w:pPr>
        <w:rPr>
          <w:lang w:eastAsia="zh-CN"/>
        </w:rPr>
      </w:pPr>
      <w:r w:rsidRPr="009C1977">
        <w:rPr>
          <w:rFonts w:hint="eastAsia"/>
          <w:lang w:eastAsia="zh-CN"/>
        </w:rPr>
        <w:t>メトリクスを計測しているが、計測結果から変化が読み取りにくいため、改善活動の結果を判断することが難しい</w:t>
      </w:r>
      <w:r>
        <w:rPr>
          <w:rFonts w:hint="eastAsia"/>
          <w:lang w:eastAsia="zh-CN"/>
        </w:rPr>
        <w:t>。</w:t>
      </w:r>
    </w:p>
    <w:p w14:paraId="47BBBE64" w14:textId="77777777" w:rsidR="00BD70B4" w:rsidRPr="0049441B" w:rsidRDefault="00BD70B4" w:rsidP="00BD70B4">
      <w:pPr>
        <w:pStyle w:val="3"/>
        <w:rPr>
          <w:b w:val="0"/>
          <w:sz w:val="24"/>
        </w:rPr>
      </w:pPr>
      <w:r w:rsidRPr="0049441B">
        <w:rPr>
          <w:rFonts w:hint="eastAsia"/>
          <w:b w:val="0"/>
          <w:sz w:val="24"/>
        </w:rPr>
        <w:t>問題</w:t>
      </w:r>
    </w:p>
    <w:p w14:paraId="0883D9B3" w14:textId="3CA66F11" w:rsidR="00BD70B4" w:rsidRDefault="00BD70B4" w:rsidP="00BD70B4">
      <w:pPr>
        <w:rPr>
          <w:lang w:eastAsia="ja-JP"/>
        </w:rPr>
      </w:pPr>
      <w:r w:rsidRPr="009C1977">
        <w:rPr>
          <w:rFonts w:hint="eastAsia"/>
          <w:lang w:eastAsia="ja-JP"/>
        </w:rPr>
        <w:t>フォーカスしている問題に対する改善活動による変化が見えにくい</w:t>
      </w:r>
      <w:r>
        <w:rPr>
          <w:rFonts w:hint="eastAsia"/>
          <w:lang w:eastAsia="ja-JP"/>
        </w:rPr>
        <w:t>メトリクスを計測しても、改善の結果を判断することができない。</w:t>
      </w:r>
    </w:p>
    <w:p w14:paraId="45435390" w14:textId="77777777" w:rsidR="00BD70B4" w:rsidRDefault="00BD70B4" w:rsidP="00BD70B4">
      <w:pPr>
        <w:pStyle w:val="3"/>
        <w:rPr>
          <w:b w:val="0"/>
          <w:sz w:val="24"/>
        </w:rPr>
      </w:pPr>
      <w:r w:rsidRPr="0049441B">
        <w:rPr>
          <w:rFonts w:hint="eastAsia"/>
          <w:b w:val="0"/>
          <w:sz w:val="24"/>
        </w:rPr>
        <w:t>フォース</w:t>
      </w:r>
    </w:p>
    <w:p w14:paraId="42E9833E" w14:textId="35A47CDC" w:rsidR="00BD70B4" w:rsidRPr="00EC3050" w:rsidRDefault="00BD70B4" w:rsidP="00BD70B4">
      <w:pPr>
        <w:rPr>
          <w:lang w:eastAsia="ja-JP"/>
        </w:rPr>
      </w:pPr>
      <w:r>
        <w:rPr>
          <w:rFonts w:hint="eastAsia"/>
          <w:lang w:eastAsia="ja-JP"/>
        </w:rPr>
        <w:t>取るべきメトリクスよりも取れるメトリクスを計測対象にしてしまう。</w:t>
      </w:r>
    </w:p>
    <w:p w14:paraId="135CC9C0" w14:textId="77777777" w:rsidR="00BD70B4" w:rsidRPr="0049441B" w:rsidRDefault="00BD70B4" w:rsidP="00BD70B4">
      <w:pPr>
        <w:pStyle w:val="3"/>
        <w:rPr>
          <w:b w:val="0"/>
          <w:sz w:val="24"/>
        </w:rPr>
      </w:pPr>
      <w:r w:rsidRPr="0049441B">
        <w:rPr>
          <w:rFonts w:hint="eastAsia"/>
          <w:b w:val="0"/>
          <w:sz w:val="24"/>
        </w:rPr>
        <w:t>解決方法</w:t>
      </w:r>
    </w:p>
    <w:p w14:paraId="69B497A0" w14:textId="519FF0AA" w:rsidR="00BD70B4" w:rsidRDefault="00BD70B4" w:rsidP="00BD70B4">
      <w:pPr>
        <w:rPr>
          <w:lang w:eastAsia="ja-JP"/>
        </w:rPr>
      </w:pPr>
      <w:r>
        <w:rPr>
          <w:rFonts w:hint="eastAsia"/>
          <w:lang w:eastAsia="ja-JP"/>
        </w:rPr>
        <w:t>「問題にフォーカスする」により、</w:t>
      </w:r>
      <w:r w:rsidRPr="009C1977">
        <w:rPr>
          <w:rFonts w:hint="eastAsia"/>
          <w:lang w:eastAsia="ja-JP"/>
        </w:rPr>
        <w:t>チームが抱える問題にフォーカス</w:t>
      </w:r>
      <w:r>
        <w:rPr>
          <w:rFonts w:hint="eastAsia"/>
          <w:lang w:eastAsia="ja-JP"/>
        </w:rPr>
        <w:t>した上で、</w:t>
      </w:r>
      <w:r w:rsidRPr="009C1977">
        <w:rPr>
          <w:rFonts w:hint="eastAsia"/>
          <w:lang w:eastAsia="ja-JP"/>
        </w:rPr>
        <w:t>改善により変化することが予想できるメトリクスを計測</w:t>
      </w:r>
      <w:r w:rsidRPr="009C1977">
        <w:rPr>
          <w:rFonts w:hint="eastAsia"/>
          <w:lang w:eastAsia="ja-JP"/>
        </w:rPr>
        <w:t xml:space="preserve"> </w:t>
      </w:r>
      <w:r>
        <w:rPr>
          <w:rFonts w:hint="eastAsia"/>
          <w:lang w:eastAsia="ja-JP"/>
        </w:rPr>
        <w:t>対象とする。</w:t>
      </w:r>
      <w:r w:rsidRPr="009C1977">
        <w:rPr>
          <w:rFonts w:hint="eastAsia"/>
          <w:lang w:eastAsia="ja-JP"/>
        </w:rPr>
        <w:t>「近い未来を予測する」によって設定した期間内で変化が予想できるメトリクスを計測することが効果的である。</w:t>
      </w:r>
    </w:p>
    <w:p w14:paraId="5029BCE6" w14:textId="77777777" w:rsidR="00BD70B4" w:rsidRPr="0049441B" w:rsidRDefault="00BD70B4" w:rsidP="00BD70B4">
      <w:pPr>
        <w:pStyle w:val="3"/>
        <w:rPr>
          <w:b w:val="0"/>
          <w:sz w:val="24"/>
        </w:rPr>
      </w:pPr>
      <w:r w:rsidRPr="0049441B">
        <w:rPr>
          <w:rFonts w:hint="eastAsia"/>
          <w:b w:val="0"/>
          <w:sz w:val="24"/>
        </w:rPr>
        <w:lastRenderedPageBreak/>
        <w:t>結果状況</w:t>
      </w:r>
    </w:p>
    <w:p w14:paraId="543062AA" w14:textId="6C40B358" w:rsidR="00BD70B4" w:rsidRDefault="00BD70B4" w:rsidP="00BD70B4">
      <w:pPr>
        <w:rPr>
          <w:lang w:eastAsia="ja-JP"/>
        </w:rPr>
      </w:pPr>
      <w:r w:rsidRPr="009C1977">
        <w:rPr>
          <w:rFonts w:hint="eastAsia"/>
          <w:lang w:eastAsia="ja-JP"/>
        </w:rPr>
        <w:t>チームが抱える問題に対して実施した改善による変化が見えるように</w:t>
      </w:r>
      <w:r w:rsidRPr="009C1977">
        <w:rPr>
          <w:rFonts w:hint="eastAsia"/>
          <w:lang w:eastAsia="ja-JP"/>
        </w:rPr>
        <w:t xml:space="preserve"> </w:t>
      </w:r>
      <w:r w:rsidRPr="009C1977">
        <w:rPr>
          <w:rFonts w:hint="eastAsia"/>
          <w:lang w:eastAsia="ja-JP"/>
        </w:rPr>
        <w:t>なり、改善の効果を知ることができる。</w:t>
      </w:r>
    </w:p>
    <w:p w14:paraId="470EDBBF" w14:textId="77777777" w:rsidR="00E84140" w:rsidRPr="00B67BE3" w:rsidRDefault="00E84140" w:rsidP="00E84140">
      <w:pPr>
        <w:pStyle w:val="3"/>
        <w:rPr>
          <w:ins w:id="207" w:author="伊藤　宏幸" w:date="2017-02-02T16:47:00Z"/>
          <w:b w:val="0"/>
          <w:sz w:val="24"/>
        </w:rPr>
      </w:pPr>
      <w:ins w:id="208" w:author="伊藤　宏幸" w:date="2017-02-02T16:47:00Z">
        <w:r w:rsidRPr="00B67BE3">
          <w:rPr>
            <w:rFonts w:hint="eastAsia"/>
            <w:b w:val="0"/>
            <w:sz w:val="24"/>
          </w:rPr>
          <w:t>適用事例</w:t>
        </w:r>
      </w:ins>
    </w:p>
    <w:p w14:paraId="235262FC" w14:textId="1BDE5BE7" w:rsidR="00DF64C2" w:rsidRDefault="00E84140" w:rsidP="00E84140">
      <w:pPr>
        <w:rPr>
          <w:ins w:id="209" w:author="伊藤　宏幸" w:date="2017-02-02T16:47:00Z"/>
          <w:lang w:eastAsia="ja-JP"/>
        </w:rPr>
      </w:pPr>
      <w:ins w:id="210" w:author="伊藤　宏幸" w:date="2017-02-02T16:47:00Z">
        <w:r w:rsidRPr="00991B37">
          <w:rPr>
            <w:rFonts w:asciiTheme="minorEastAsia" w:hAnsiTheme="minorEastAsia" w:cs="Helvetica" w:hint="eastAsia"/>
            <w:color w:val="000000"/>
            <w:lang w:eastAsia="ja-JP"/>
            <w:rPrChange w:id="211" w:author="伊藤　宏幸" w:date="2017-02-02T17:49:00Z">
              <w:rPr>
                <w:rFonts w:ascii="Helvetica" w:hAnsi="Helvetica" w:cs="Helvetica" w:hint="eastAsia"/>
                <w:color w:val="000000"/>
                <w:lang w:eastAsia="ja-JP"/>
              </w:rPr>
            </w:rPrChange>
          </w:rPr>
          <w:t>過去にアジャイルの導入を支援したチームでは、常に事前にどこに問題があるかをメトリクス計測によって明確化し、それによって見つけた問題の解決にフォーカスしたアクションを取</w:t>
        </w:r>
      </w:ins>
      <w:ins w:id="212" w:author="伊藤　宏幸" w:date="2017-02-02T16:49:00Z">
        <w:r w:rsidRPr="00991B37">
          <w:rPr>
            <w:rFonts w:asciiTheme="minorEastAsia" w:hAnsiTheme="minorEastAsia" w:cs="Helvetica" w:hint="eastAsia"/>
            <w:color w:val="000000"/>
            <w:lang w:eastAsia="ja-JP"/>
            <w:rPrChange w:id="213" w:author="伊藤　宏幸" w:date="2017-02-02T17:49:00Z">
              <w:rPr>
                <w:rFonts w:ascii="Helvetica" w:hAnsi="Helvetica" w:cs="Helvetica" w:hint="eastAsia"/>
                <w:color w:val="000000"/>
                <w:lang w:eastAsia="ja-JP"/>
              </w:rPr>
            </w:rPrChange>
          </w:rPr>
          <w:t>った。その際、アクション実施前後のメトリクスの変化に注目することで、</w:t>
        </w:r>
      </w:ins>
      <w:ins w:id="214" w:author="伊藤　宏幸" w:date="2017-02-02T16:50:00Z">
        <w:r w:rsidRPr="00991B37">
          <w:rPr>
            <w:rFonts w:asciiTheme="minorEastAsia" w:hAnsiTheme="minorEastAsia" w:cs="Helvetica" w:hint="eastAsia"/>
            <w:color w:val="000000"/>
            <w:lang w:eastAsia="ja-JP"/>
            <w:rPrChange w:id="215" w:author="伊藤　宏幸" w:date="2017-02-02T17:49:00Z">
              <w:rPr>
                <w:rFonts w:ascii="Helvetica" w:hAnsi="Helvetica" w:cs="Helvetica" w:hint="eastAsia"/>
                <w:color w:val="000000"/>
                <w:lang w:eastAsia="ja-JP"/>
              </w:rPr>
            </w:rPrChange>
          </w:rPr>
          <w:t>効果</w:t>
        </w:r>
      </w:ins>
      <w:ins w:id="216" w:author="伊藤　宏幸" w:date="2017-02-02T16:51:00Z">
        <w:r w:rsidRPr="00991B37">
          <w:rPr>
            <w:rFonts w:asciiTheme="minorEastAsia" w:hAnsiTheme="minorEastAsia" w:cs="Helvetica" w:hint="eastAsia"/>
            <w:color w:val="000000"/>
            <w:lang w:eastAsia="ja-JP"/>
            <w:rPrChange w:id="217" w:author="伊藤　宏幸" w:date="2017-02-02T17:49:00Z">
              <w:rPr>
                <w:rFonts w:ascii="Helvetica" w:hAnsi="Helvetica" w:cs="Helvetica" w:hint="eastAsia"/>
                <w:color w:val="000000"/>
                <w:lang w:eastAsia="ja-JP"/>
              </w:rPr>
            </w:rPrChange>
          </w:rPr>
          <w:t>の有無・程度</w:t>
        </w:r>
      </w:ins>
      <w:ins w:id="218" w:author="伊藤　宏幸" w:date="2017-02-02T16:50:00Z">
        <w:r w:rsidRPr="00991B37">
          <w:rPr>
            <w:rFonts w:asciiTheme="minorEastAsia" w:hAnsiTheme="minorEastAsia" w:cs="Helvetica" w:hint="eastAsia"/>
            <w:color w:val="000000"/>
            <w:lang w:eastAsia="ja-JP"/>
            <w:rPrChange w:id="219" w:author="伊藤　宏幸" w:date="2017-02-02T17:49:00Z">
              <w:rPr>
                <w:rFonts w:ascii="Helvetica" w:hAnsi="Helvetica" w:cs="Helvetica" w:hint="eastAsia"/>
                <w:color w:val="000000"/>
                <w:lang w:eastAsia="ja-JP"/>
              </w:rPr>
            </w:rPrChange>
          </w:rPr>
          <w:t>を確認</w:t>
        </w:r>
      </w:ins>
      <w:ins w:id="220" w:author="伊藤　宏幸" w:date="2017-02-02T16:51:00Z">
        <w:r w:rsidRPr="00991B37">
          <w:rPr>
            <w:rFonts w:asciiTheme="minorEastAsia" w:hAnsiTheme="minorEastAsia" w:cs="Helvetica" w:hint="eastAsia"/>
            <w:color w:val="000000"/>
            <w:lang w:eastAsia="ja-JP"/>
            <w:rPrChange w:id="221" w:author="伊藤　宏幸" w:date="2017-02-02T17:49:00Z">
              <w:rPr>
                <w:rFonts w:ascii="Helvetica" w:hAnsi="Helvetica" w:cs="Helvetica" w:hint="eastAsia"/>
                <w:color w:val="000000"/>
                <w:lang w:eastAsia="ja-JP"/>
              </w:rPr>
            </w:rPrChange>
          </w:rPr>
          <w:t>しながらアクションを取捨選択・実施した。</w:t>
        </w:r>
      </w:ins>
      <w:ins w:id="222" w:author="伊藤　宏幸" w:date="2017-02-02T16:53:00Z">
        <w:r w:rsidR="00EC3B46">
          <w:rPr>
            <w:rStyle w:val="af2"/>
            <w:lang w:eastAsia="ja-JP"/>
          </w:rPr>
          <w:endnoteReference w:id="5"/>
        </w:r>
      </w:ins>
    </w:p>
    <w:p w14:paraId="53A0489F" w14:textId="77777777" w:rsidR="00E84140" w:rsidRPr="00C16B93" w:rsidRDefault="00E84140" w:rsidP="00DF64C2">
      <w:pPr>
        <w:rPr>
          <w:lang w:eastAsia="ja-JP"/>
        </w:rPr>
      </w:pPr>
    </w:p>
    <w:p w14:paraId="2AAC19B7" w14:textId="77777777" w:rsidR="00DF64C2" w:rsidRPr="0049441B" w:rsidRDefault="00DF64C2" w:rsidP="00DF64C2">
      <w:pPr>
        <w:pStyle w:val="2"/>
        <w:rPr>
          <w:sz w:val="24"/>
          <w:szCs w:val="24"/>
          <w:lang w:eastAsia="en-US"/>
        </w:rPr>
      </w:pPr>
      <w:r w:rsidRPr="0049441B">
        <w:rPr>
          <w:sz w:val="24"/>
          <w:szCs w:val="24"/>
        </w:rPr>
        <w:t>目的を共有する</w:t>
      </w:r>
    </w:p>
    <w:p w14:paraId="276355DA" w14:textId="77777777" w:rsidR="00DF64C2" w:rsidRDefault="00DF64C2" w:rsidP="00DF64C2">
      <w:pPr>
        <w:pStyle w:val="3"/>
        <w:rPr>
          <w:b w:val="0"/>
          <w:sz w:val="24"/>
        </w:rPr>
      </w:pPr>
      <w:r w:rsidRPr="0049441B">
        <w:rPr>
          <w:rFonts w:hint="eastAsia"/>
          <w:b w:val="0"/>
          <w:sz w:val="24"/>
        </w:rPr>
        <w:t>要約</w:t>
      </w:r>
    </w:p>
    <w:p w14:paraId="675C983C" w14:textId="471D2F35" w:rsidR="00DF64C2" w:rsidRPr="00AE338C" w:rsidRDefault="00DF64C2" w:rsidP="00DF64C2">
      <w:pPr>
        <w:rPr>
          <w:lang w:eastAsia="ja-JP"/>
        </w:rPr>
      </w:pPr>
      <w:r w:rsidRPr="00222E22">
        <w:rPr>
          <w:rFonts w:hint="eastAsia"/>
          <w:lang w:eastAsia="ja-JP"/>
        </w:rPr>
        <w:t>何を改善したくて、そのメトリクスを計測しているのかという目的を共有しよう</w:t>
      </w:r>
      <w:r>
        <w:rPr>
          <w:rFonts w:hint="eastAsia"/>
          <w:lang w:eastAsia="ja-JP"/>
        </w:rPr>
        <w:t>。</w:t>
      </w:r>
    </w:p>
    <w:p w14:paraId="66493566" w14:textId="77777777" w:rsidR="00DF64C2" w:rsidRDefault="00DF64C2" w:rsidP="00DF64C2">
      <w:pPr>
        <w:pStyle w:val="3"/>
        <w:rPr>
          <w:b w:val="0"/>
        </w:rPr>
      </w:pPr>
      <w:r w:rsidRPr="0049441B">
        <w:rPr>
          <w:rFonts w:hint="eastAsia"/>
          <w:b w:val="0"/>
        </w:rPr>
        <w:t>状況</w:t>
      </w:r>
    </w:p>
    <w:p w14:paraId="09FAA3C1" w14:textId="45A8E6B6" w:rsidR="00DF64C2" w:rsidRPr="00AE338C" w:rsidRDefault="00DF64C2" w:rsidP="00DF64C2">
      <w:pPr>
        <w:rPr>
          <w:lang w:eastAsia="ja-JP"/>
        </w:rPr>
      </w:pPr>
      <w:r w:rsidRPr="00222E22">
        <w:rPr>
          <w:rFonts w:hint="eastAsia"/>
          <w:lang w:eastAsia="zh-CN"/>
        </w:rPr>
        <w:t>チームはメトリクスを計測しているが、メトリクスの値を上げる（下げる）ことが目的になってしまい、不適切なアクションが取られている。</w:t>
      </w:r>
    </w:p>
    <w:p w14:paraId="6F68C7FA" w14:textId="77777777" w:rsidR="00DF64C2" w:rsidRPr="0049441B" w:rsidRDefault="00DF64C2" w:rsidP="00DF64C2">
      <w:pPr>
        <w:pStyle w:val="3"/>
        <w:rPr>
          <w:b w:val="0"/>
          <w:sz w:val="24"/>
        </w:rPr>
      </w:pPr>
      <w:r w:rsidRPr="0049441B">
        <w:rPr>
          <w:rFonts w:hint="eastAsia"/>
          <w:b w:val="0"/>
          <w:sz w:val="24"/>
        </w:rPr>
        <w:t>問題</w:t>
      </w:r>
    </w:p>
    <w:p w14:paraId="21CCA9BF" w14:textId="437218FF" w:rsidR="00DF64C2" w:rsidRDefault="00DF64C2" w:rsidP="00DF64C2">
      <w:pPr>
        <w:rPr>
          <w:lang w:eastAsia="ja-JP"/>
        </w:rPr>
      </w:pPr>
      <w:r w:rsidRPr="00222E22">
        <w:rPr>
          <w:rFonts w:hint="eastAsia"/>
          <w:lang w:eastAsia="ja-JP"/>
        </w:rPr>
        <w:t>メトリクスを計測する目的が共有されておらず、値を上げる（下げる）こと自体が目的化してしまっている。その結果、本来実施したい改善につながらないアクションが実行されてしまう</w:t>
      </w:r>
    </w:p>
    <w:p w14:paraId="4398DBD4" w14:textId="77777777" w:rsidR="00DF64C2" w:rsidRDefault="00DF64C2" w:rsidP="00DF64C2">
      <w:pPr>
        <w:pStyle w:val="3"/>
        <w:rPr>
          <w:b w:val="0"/>
          <w:sz w:val="24"/>
        </w:rPr>
      </w:pPr>
      <w:r w:rsidRPr="0049441B">
        <w:rPr>
          <w:rFonts w:hint="eastAsia"/>
          <w:b w:val="0"/>
          <w:sz w:val="24"/>
        </w:rPr>
        <w:t>フォース</w:t>
      </w:r>
    </w:p>
    <w:p w14:paraId="5A362CE1" w14:textId="2A755531" w:rsidR="00DF64C2" w:rsidRPr="00EC3050" w:rsidRDefault="00DF64C2" w:rsidP="00DF64C2">
      <w:pPr>
        <w:rPr>
          <w:lang w:eastAsia="ja-JP"/>
        </w:rPr>
      </w:pPr>
      <w:r w:rsidRPr="00222E22">
        <w:rPr>
          <w:rFonts w:hint="eastAsia"/>
          <w:lang w:eastAsia="ja-JP"/>
        </w:rPr>
        <w:t>単純な数値目標はわかりやすく目的化しやすい</w:t>
      </w:r>
      <w:r>
        <w:rPr>
          <w:rFonts w:hint="eastAsia"/>
          <w:lang w:eastAsia="ja-JP"/>
        </w:rPr>
        <w:t>。</w:t>
      </w:r>
    </w:p>
    <w:p w14:paraId="6B649DE9" w14:textId="77777777" w:rsidR="00DF64C2" w:rsidRPr="0049441B" w:rsidRDefault="00DF64C2" w:rsidP="00DF64C2">
      <w:pPr>
        <w:pStyle w:val="3"/>
        <w:rPr>
          <w:b w:val="0"/>
          <w:sz w:val="24"/>
        </w:rPr>
      </w:pPr>
      <w:r w:rsidRPr="0049441B">
        <w:rPr>
          <w:rFonts w:hint="eastAsia"/>
          <w:b w:val="0"/>
          <w:sz w:val="24"/>
        </w:rPr>
        <w:t>解決方法</w:t>
      </w:r>
    </w:p>
    <w:p w14:paraId="0E0ADC3F" w14:textId="2F937514" w:rsidR="00DF64C2" w:rsidRDefault="00DF64C2" w:rsidP="00DF64C2">
      <w:pPr>
        <w:rPr>
          <w:lang w:eastAsia="ja-JP"/>
        </w:rPr>
      </w:pPr>
      <w:r w:rsidRPr="00222E22">
        <w:rPr>
          <w:rFonts w:hint="eastAsia"/>
          <w:lang w:eastAsia="ja-JP"/>
        </w:rPr>
        <w:t>メトリクスを計測する目的を共有することで</w:t>
      </w:r>
      <w:r>
        <w:rPr>
          <w:rFonts w:hint="eastAsia"/>
          <w:lang w:eastAsia="ja-JP"/>
        </w:rPr>
        <w:t>、メトリクスの数値を上げる（下げる）こと自体の目的化を防止する。</w:t>
      </w:r>
      <w:r w:rsidRPr="00222E22">
        <w:rPr>
          <w:rFonts w:hint="eastAsia"/>
          <w:lang w:eastAsia="ja-JP"/>
        </w:rPr>
        <w:t>「問題にフォーカスする」で</w:t>
      </w:r>
      <w:r w:rsidRPr="00222E22">
        <w:rPr>
          <w:rFonts w:hint="eastAsia"/>
          <w:lang w:eastAsia="ja-JP"/>
        </w:rPr>
        <w:t xml:space="preserve"> </w:t>
      </w:r>
      <w:r>
        <w:rPr>
          <w:rFonts w:hint="eastAsia"/>
          <w:lang w:eastAsia="ja-JP"/>
        </w:rPr>
        <w:t>検討した内容をメトリクス計測に関わる人全員と共有する。</w:t>
      </w:r>
    </w:p>
    <w:p w14:paraId="51B0263E" w14:textId="77777777" w:rsidR="00DF64C2" w:rsidRPr="0049441B" w:rsidRDefault="00DF64C2" w:rsidP="00DF64C2">
      <w:pPr>
        <w:pStyle w:val="3"/>
        <w:rPr>
          <w:b w:val="0"/>
          <w:sz w:val="24"/>
        </w:rPr>
      </w:pPr>
      <w:r w:rsidRPr="0049441B">
        <w:rPr>
          <w:rFonts w:hint="eastAsia"/>
          <w:b w:val="0"/>
          <w:sz w:val="24"/>
        </w:rPr>
        <w:t>結果状況</w:t>
      </w:r>
    </w:p>
    <w:p w14:paraId="0E71157F" w14:textId="6DB7EBB1" w:rsidR="00DF64C2" w:rsidRDefault="00DF64C2" w:rsidP="00DF64C2">
      <w:pPr>
        <w:rPr>
          <w:lang w:eastAsia="ja-JP"/>
        </w:rPr>
      </w:pPr>
      <w:r w:rsidRPr="00222E22">
        <w:rPr>
          <w:rFonts w:hint="eastAsia"/>
          <w:lang w:eastAsia="ja-JP"/>
        </w:rPr>
        <w:t>メトリスクを計測する目的を共有することで、数値の変化に一喜一憂せずに、「問題にフォーカスする」で改善対象とした問題についてメンバー</w:t>
      </w:r>
      <w:r w:rsidRPr="00222E22">
        <w:rPr>
          <w:rFonts w:hint="eastAsia"/>
          <w:lang w:eastAsia="ja-JP"/>
        </w:rPr>
        <w:t xml:space="preserve"> </w:t>
      </w:r>
      <w:r w:rsidRPr="00222E22">
        <w:rPr>
          <w:rFonts w:hint="eastAsia"/>
          <w:lang w:eastAsia="ja-JP"/>
        </w:rPr>
        <w:t>全員が状況を把握し、改善活動の効果を知ることができる。</w:t>
      </w:r>
    </w:p>
    <w:p w14:paraId="20EA0A79" w14:textId="77777777" w:rsidR="006E65D1" w:rsidRPr="00B67BE3" w:rsidRDefault="006E65D1" w:rsidP="006E65D1">
      <w:pPr>
        <w:pStyle w:val="3"/>
        <w:rPr>
          <w:ins w:id="224" w:author="伊藤　宏幸" w:date="2017-02-02T16:55:00Z"/>
          <w:b w:val="0"/>
          <w:sz w:val="24"/>
        </w:rPr>
      </w:pPr>
      <w:ins w:id="225" w:author="伊藤　宏幸" w:date="2017-02-02T16:55:00Z">
        <w:r w:rsidRPr="00B67BE3">
          <w:rPr>
            <w:rFonts w:hint="eastAsia"/>
            <w:b w:val="0"/>
            <w:sz w:val="24"/>
          </w:rPr>
          <w:t>適用事例</w:t>
        </w:r>
      </w:ins>
    </w:p>
    <w:p w14:paraId="339CE6AE" w14:textId="322876EE" w:rsidR="00A97BCC" w:rsidRDefault="006E65D1" w:rsidP="006E65D1">
      <w:pPr>
        <w:rPr>
          <w:ins w:id="226" w:author="伊藤　宏幸" w:date="2017-02-02T16:55:00Z"/>
          <w:lang w:eastAsia="ja-JP"/>
        </w:rPr>
      </w:pPr>
      <w:ins w:id="227" w:author="伊藤　宏幸" w:date="2017-02-02T16:55:00Z">
        <w:r w:rsidRPr="0010523E">
          <w:rPr>
            <w:rFonts w:asciiTheme="minorEastAsia" w:hAnsiTheme="minorEastAsia" w:cs="Helvetica" w:hint="eastAsia"/>
            <w:color w:val="000000"/>
            <w:lang w:eastAsia="ja-JP"/>
          </w:rPr>
          <w:t>過去にテスト自動化普及の特命チームを編成した際、テスト自動化目標の</w:t>
        </w:r>
      </w:ins>
      <w:ins w:id="228" w:author="伊藤　宏幸" w:date="2017-02-02T16:56:00Z">
        <w:r w:rsidR="008F5336" w:rsidRPr="00D02735">
          <w:rPr>
            <w:rFonts w:asciiTheme="minorEastAsia" w:hAnsiTheme="minorEastAsia" w:cs="Helvetica" w:hint="eastAsia"/>
            <w:color w:val="000000"/>
            <w:lang w:eastAsia="ja-JP"/>
          </w:rPr>
          <w:t>「</w:t>
        </w:r>
      </w:ins>
      <w:ins w:id="229" w:author="伊藤　宏幸" w:date="2017-02-02T16:55:00Z">
        <w:r w:rsidRPr="00D02735">
          <w:rPr>
            <w:rFonts w:asciiTheme="minorEastAsia" w:hAnsiTheme="minorEastAsia" w:cs="Helvetica" w:hint="eastAsia"/>
            <w:color w:val="000000"/>
            <w:lang w:eastAsia="ja-JP"/>
          </w:rPr>
          <w:t>達成度</w:t>
        </w:r>
      </w:ins>
      <w:ins w:id="230" w:author="伊藤　宏幸" w:date="2017-02-02T16:56:00Z">
        <w:r w:rsidR="008F5336" w:rsidRPr="006D6253">
          <w:rPr>
            <w:rFonts w:asciiTheme="minorEastAsia" w:hAnsiTheme="minorEastAsia" w:cs="Helvetica" w:hint="eastAsia"/>
            <w:color w:val="000000"/>
            <w:lang w:eastAsia="ja-JP"/>
          </w:rPr>
          <w:t>」</w:t>
        </w:r>
      </w:ins>
      <w:ins w:id="231" w:author="伊藤　宏幸" w:date="2017-02-02T16:55:00Z">
        <w:r w:rsidRPr="0010523E">
          <w:rPr>
            <w:rFonts w:asciiTheme="minorEastAsia" w:hAnsiTheme="minorEastAsia" w:cs="Helvetica" w:hint="eastAsia"/>
            <w:color w:val="000000"/>
            <w:lang w:eastAsia="ja-JP"/>
          </w:rPr>
          <w:t>を</w:t>
        </w:r>
      </w:ins>
      <w:ins w:id="232" w:author="伊藤　宏幸" w:date="2017-02-02T16:58:00Z">
        <w:r w:rsidR="008F5336" w:rsidRPr="0010523E">
          <w:rPr>
            <w:rFonts w:asciiTheme="minorEastAsia" w:hAnsiTheme="minorEastAsia" w:cs="Helvetica" w:hint="eastAsia"/>
            <w:color w:val="000000"/>
            <w:lang w:eastAsia="ja-JP"/>
          </w:rPr>
          <w:t>チームの達成すべき目標と定め、</w:t>
        </w:r>
      </w:ins>
      <w:ins w:id="233" w:author="伊藤　宏幸" w:date="2017-02-02T16:59:00Z">
        <w:r w:rsidR="008F5336" w:rsidRPr="0010523E">
          <w:rPr>
            <w:rFonts w:asciiTheme="minorEastAsia" w:hAnsiTheme="minorEastAsia" w:cs="Helvetica" w:hint="eastAsia"/>
            <w:color w:val="000000"/>
            <w:lang w:eastAsia="ja-JP"/>
          </w:rPr>
          <w:t>これを</w:t>
        </w:r>
      </w:ins>
      <w:ins w:id="234" w:author="伊藤　宏幸" w:date="2017-02-02T16:56:00Z">
        <w:r w:rsidR="008F5336" w:rsidRPr="0010523E">
          <w:rPr>
            <w:rFonts w:asciiTheme="minorEastAsia" w:hAnsiTheme="minorEastAsia" w:cs="Helvetica" w:hint="eastAsia"/>
            <w:color w:val="000000"/>
            <w:lang w:eastAsia="ja-JP"/>
          </w:rPr>
          <w:t>定期的にメンバーに示し</w:t>
        </w:r>
      </w:ins>
      <w:ins w:id="235" w:author="伊藤　宏幸" w:date="2017-02-02T16:58:00Z">
        <w:r w:rsidR="008F5336" w:rsidRPr="0010523E">
          <w:rPr>
            <w:rFonts w:asciiTheme="minorEastAsia" w:hAnsiTheme="minorEastAsia" w:cs="Helvetica" w:hint="eastAsia"/>
            <w:color w:val="000000"/>
            <w:lang w:eastAsia="ja-JP"/>
          </w:rPr>
          <w:t>て共通認識</w:t>
        </w:r>
      </w:ins>
      <w:ins w:id="236" w:author="伊藤　宏幸" w:date="2017-02-02T16:59:00Z">
        <w:r w:rsidR="008F5336" w:rsidRPr="0010523E">
          <w:rPr>
            <w:rFonts w:asciiTheme="minorEastAsia" w:hAnsiTheme="minorEastAsia" w:cs="Helvetica" w:hint="eastAsia"/>
            <w:color w:val="000000"/>
            <w:lang w:eastAsia="ja-JP"/>
          </w:rPr>
          <w:t>を構築しな</w:t>
        </w:r>
        <w:r w:rsidR="008F5336" w:rsidRPr="0010523E">
          <w:rPr>
            <w:rFonts w:asciiTheme="minorEastAsia" w:hAnsiTheme="minorEastAsia" w:cs="Helvetica" w:hint="eastAsia"/>
            <w:color w:val="000000"/>
            <w:lang w:eastAsia="ja-JP"/>
          </w:rPr>
          <w:lastRenderedPageBreak/>
          <w:t>がら施策を進めた</w:t>
        </w:r>
        <w:r w:rsidR="00005314" w:rsidRPr="0010523E">
          <w:rPr>
            <w:rFonts w:asciiTheme="minorEastAsia" w:hAnsiTheme="minorEastAsia" w:cs="Helvetica" w:hint="eastAsia"/>
            <w:color w:val="000000"/>
            <w:lang w:eastAsia="ja-JP"/>
          </w:rPr>
          <w:t>。結果、</w:t>
        </w:r>
      </w:ins>
      <w:ins w:id="237" w:author="伊藤　宏幸" w:date="2017-02-02T17:00:00Z">
        <w:r w:rsidR="00005314" w:rsidRPr="0010523E">
          <w:rPr>
            <w:rFonts w:asciiTheme="minorEastAsia" w:hAnsiTheme="minorEastAsia" w:cs="Helvetica" w:hint="eastAsia"/>
            <w:color w:val="000000"/>
            <w:lang w:eastAsia="ja-JP"/>
          </w:rPr>
          <w:t>メンバーの自発性を促すこととなり、</w:t>
        </w:r>
      </w:ins>
      <w:ins w:id="238" w:author="伊藤　宏幸" w:date="2017-02-02T16:55:00Z">
        <w:r w:rsidRPr="0010523E">
          <w:rPr>
            <w:rFonts w:asciiTheme="minorEastAsia" w:hAnsiTheme="minorEastAsia" w:cs="Helvetica" w:hint="eastAsia"/>
            <w:color w:val="000000"/>
            <w:lang w:eastAsia="ja-JP"/>
          </w:rPr>
          <w:t>最終的に当初目標を大きく上回る</w:t>
        </w:r>
      </w:ins>
      <w:ins w:id="239" w:author="伊藤　宏幸" w:date="2017-02-02T17:00:00Z">
        <w:r w:rsidR="00005314" w:rsidRPr="0010523E">
          <w:rPr>
            <w:rFonts w:asciiTheme="minorEastAsia" w:hAnsiTheme="minorEastAsia" w:cs="Helvetica" w:hint="eastAsia"/>
            <w:color w:val="000000"/>
            <w:lang w:eastAsia="ja-JP"/>
          </w:rPr>
          <w:t>成果</w:t>
        </w:r>
      </w:ins>
      <w:ins w:id="240" w:author="伊藤　宏幸" w:date="2017-02-02T16:55:00Z">
        <w:r w:rsidRPr="0010523E">
          <w:rPr>
            <w:rFonts w:asciiTheme="minorEastAsia" w:hAnsiTheme="minorEastAsia" w:cs="Helvetica" w:hint="eastAsia"/>
            <w:color w:val="000000"/>
            <w:lang w:eastAsia="ja-JP"/>
          </w:rPr>
          <w:t>を実現した。</w:t>
        </w:r>
      </w:ins>
      <w:ins w:id="241" w:author="伊藤　宏幸" w:date="2017-02-02T17:01:00Z">
        <w:r w:rsidR="00AF5460">
          <w:rPr>
            <w:rStyle w:val="af2"/>
            <w:lang w:eastAsia="ja-JP"/>
          </w:rPr>
          <w:endnoteReference w:id="6"/>
        </w:r>
      </w:ins>
    </w:p>
    <w:p w14:paraId="72118E3A" w14:textId="77777777" w:rsidR="006E65D1" w:rsidRPr="00005314" w:rsidRDefault="006E65D1" w:rsidP="00A97BCC">
      <w:pPr>
        <w:rPr>
          <w:lang w:eastAsia="ja-JP"/>
        </w:rPr>
      </w:pPr>
    </w:p>
    <w:p w14:paraId="254A81E6" w14:textId="77777777" w:rsidR="00A97BCC" w:rsidRDefault="00A97BCC" w:rsidP="00A97BCC">
      <w:pPr>
        <w:pStyle w:val="2"/>
        <w:rPr>
          <w:sz w:val="24"/>
          <w:szCs w:val="24"/>
          <w:lang w:eastAsia="ja-JP"/>
        </w:rPr>
      </w:pPr>
      <w:r w:rsidRPr="0049441B">
        <w:rPr>
          <w:sz w:val="24"/>
          <w:szCs w:val="24"/>
        </w:rPr>
        <w:t>自分たちで創る</w:t>
      </w:r>
    </w:p>
    <w:p w14:paraId="36662717" w14:textId="77777777" w:rsidR="00A97BCC" w:rsidRDefault="00A97BCC" w:rsidP="00A97BCC">
      <w:pPr>
        <w:pStyle w:val="3"/>
        <w:rPr>
          <w:b w:val="0"/>
          <w:sz w:val="24"/>
        </w:rPr>
      </w:pPr>
      <w:r w:rsidRPr="0049441B">
        <w:rPr>
          <w:rFonts w:hint="eastAsia"/>
          <w:b w:val="0"/>
          <w:sz w:val="24"/>
        </w:rPr>
        <w:t>要約</w:t>
      </w:r>
    </w:p>
    <w:p w14:paraId="07F666FA" w14:textId="6B5371BB" w:rsidR="00A97BCC" w:rsidRPr="00AE338C" w:rsidRDefault="00A97BCC" w:rsidP="00A97BCC">
      <w:pPr>
        <w:rPr>
          <w:lang w:eastAsia="ja-JP"/>
        </w:rPr>
      </w:pPr>
      <w:r w:rsidRPr="008B6BC4">
        <w:rPr>
          <w:rFonts w:hint="eastAsia"/>
          <w:lang w:eastAsia="ja-JP"/>
        </w:rPr>
        <w:t>チームの問題を把握するために適した既存のメトリクスが無い場合は</w:t>
      </w:r>
      <w:r>
        <w:rPr>
          <w:rFonts w:hint="eastAsia"/>
          <w:lang w:eastAsia="ja-JP"/>
        </w:rPr>
        <w:t>、</w:t>
      </w:r>
      <w:r w:rsidRPr="008B6BC4">
        <w:rPr>
          <w:rFonts w:hint="eastAsia"/>
          <w:lang w:eastAsia="ja-JP"/>
        </w:rPr>
        <w:t xml:space="preserve"> </w:t>
      </w:r>
      <w:r w:rsidRPr="008B6BC4">
        <w:rPr>
          <w:rFonts w:hint="eastAsia"/>
          <w:lang w:eastAsia="ja-JP"/>
        </w:rPr>
        <w:t>自分たちで計測するメトリクスを創ろう</w:t>
      </w:r>
      <w:r>
        <w:rPr>
          <w:rFonts w:hint="eastAsia"/>
          <w:lang w:eastAsia="ja-JP"/>
        </w:rPr>
        <w:t>。</w:t>
      </w:r>
    </w:p>
    <w:p w14:paraId="12D936E0" w14:textId="77777777" w:rsidR="00A97BCC" w:rsidRDefault="00A97BCC" w:rsidP="00A97BCC">
      <w:pPr>
        <w:pStyle w:val="3"/>
        <w:rPr>
          <w:b w:val="0"/>
        </w:rPr>
      </w:pPr>
      <w:r w:rsidRPr="0049441B">
        <w:rPr>
          <w:rFonts w:hint="eastAsia"/>
          <w:b w:val="0"/>
        </w:rPr>
        <w:t>状況</w:t>
      </w:r>
    </w:p>
    <w:p w14:paraId="321AEFBD" w14:textId="77777777" w:rsidR="00A97BCC" w:rsidRPr="00AE338C" w:rsidRDefault="00A97BCC" w:rsidP="00A97BCC">
      <w:pPr>
        <w:rPr>
          <w:lang w:eastAsia="zh-CN"/>
        </w:rPr>
      </w:pPr>
      <w:r w:rsidRPr="00424F54">
        <w:rPr>
          <w:rFonts w:hint="eastAsia"/>
          <w:lang w:eastAsia="zh-CN"/>
        </w:rPr>
        <w:t>「問題にフォーカスする」によりチームが抱えている問題を把握するためのメトリクスを計測しようとしているが、よく知られたメトリクスに適したものが無い</w:t>
      </w:r>
      <w:r>
        <w:rPr>
          <w:rFonts w:hint="eastAsia"/>
          <w:lang w:eastAsia="zh-CN"/>
        </w:rPr>
        <w:t>。</w:t>
      </w:r>
    </w:p>
    <w:p w14:paraId="4E6C009F" w14:textId="77777777" w:rsidR="00A97BCC" w:rsidRPr="0049441B" w:rsidRDefault="00A97BCC" w:rsidP="00A97BCC">
      <w:pPr>
        <w:pStyle w:val="3"/>
        <w:rPr>
          <w:b w:val="0"/>
          <w:sz w:val="24"/>
        </w:rPr>
      </w:pPr>
      <w:r w:rsidRPr="0049441B">
        <w:rPr>
          <w:rFonts w:hint="eastAsia"/>
          <w:b w:val="0"/>
          <w:sz w:val="24"/>
        </w:rPr>
        <w:t>問題</w:t>
      </w:r>
    </w:p>
    <w:p w14:paraId="2060C13C" w14:textId="64F214D2" w:rsidR="00A97BCC" w:rsidRDefault="00A97BCC" w:rsidP="00A97BCC">
      <w:pPr>
        <w:rPr>
          <w:lang w:eastAsia="ja-JP"/>
        </w:rPr>
      </w:pPr>
      <w:r w:rsidRPr="00424F54">
        <w:rPr>
          <w:rFonts w:hint="eastAsia"/>
          <w:lang w:eastAsia="ja-JP"/>
        </w:rPr>
        <w:t>チームが抱えている問題にフィットしない既存のメトリクスによ</w:t>
      </w:r>
      <w:r>
        <w:rPr>
          <w:rFonts w:hint="eastAsia"/>
          <w:lang w:eastAsia="ja-JP"/>
        </w:rPr>
        <w:t>り状況を判断しようとしても、適切に状況を把握することはできない。</w:t>
      </w:r>
    </w:p>
    <w:p w14:paraId="3AE1DCBC" w14:textId="77777777" w:rsidR="00A97BCC" w:rsidRDefault="00A97BCC" w:rsidP="00A97BCC">
      <w:pPr>
        <w:pStyle w:val="3"/>
        <w:rPr>
          <w:b w:val="0"/>
          <w:sz w:val="24"/>
        </w:rPr>
      </w:pPr>
      <w:r w:rsidRPr="0049441B">
        <w:rPr>
          <w:rFonts w:hint="eastAsia"/>
          <w:b w:val="0"/>
          <w:sz w:val="24"/>
        </w:rPr>
        <w:t>フォース</w:t>
      </w:r>
    </w:p>
    <w:p w14:paraId="798B6F59" w14:textId="700B3F76" w:rsidR="00A97BCC" w:rsidRPr="00EC3050" w:rsidRDefault="00A97BCC" w:rsidP="00A97BCC">
      <w:pPr>
        <w:rPr>
          <w:lang w:eastAsia="ja-JP"/>
        </w:rPr>
      </w:pPr>
      <w:r w:rsidRPr="00424F54">
        <w:rPr>
          <w:rFonts w:hint="eastAsia"/>
          <w:lang w:eastAsia="ja-JP"/>
        </w:rPr>
        <w:t>世の中で知られている既存のメトリクスを利用しなければならないという</w:t>
      </w:r>
      <w:r>
        <w:rPr>
          <w:rFonts w:hint="eastAsia"/>
          <w:lang w:eastAsia="ja-JP"/>
        </w:rPr>
        <w:t>思い込みがある。</w:t>
      </w:r>
    </w:p>
    <w:p w14:paraId="2DB904BC" w14:textId="77777777" w:rsidR="00A97BCC" w:rsidRPr="0049441B" w:rsidRDefault="00A97BCC" w:rsidP="00A97BCC">
      <w:pPr>
        <w:pStyle w:val="3"/>
        <w:rPr>
          <w:b w:val="0"/>
          <w:sz w:val="24"/>
        </w:rPr>
      </w:pPr>
      <w:r w:rsidRPr="0049441B">
        <w:rPr>
          <w:rFonts w:hint="eastAsia"/>
          <w:b w:val="0"/>
          <w:sz w:val="24"/>
        </w:rPr>
        <w:t>解決方法</w:t>
      </w:r>
    </w:p>
    <w:p w14:paraId="44758800" w14:textId="7A8E8A6C" w:rsidR="00A97BCC" w:rsidRDefault="00A97BCC" w:rsidP="00A97BCC">
      <w:pPr>
        <w:rPr>
          <w:lang w:eastAsia="ja-JP"/>
        </w:rPr>
      </w:pPr>
      <w:r w:rsidRPr="00424F54">
        <w:rPr>
          <w:rFonts w:hint="eastAsia"/>
          <w:lang w:eastAsia="ja-JP"/>
        </w:rPr>
        <w:t>問題にフォーカスする」によって、チームが抱えている問題を把握するために最適なメトリクスを自分たちで考えて計測する。</w:t>
      </w:r>
    </w:p>
    <w:p w14:paraId="07AE3E11" w14:textId="77777777" w:rsidR="00A97BCC" w:rsidRPr="0049441B" w:rsidRDefault="00A97BCC" w:rsidP="00A97BCC">
      <w:pPr>
        <w:pStyle w:val="3"/>
        <w:rPr>
          <w:b w:val="0"/>
          <w:sz w:val="24"/>
        </w:rPr>
      </w:pPr>
      <w:r w:rsidRPr="0049441B">
        <w:rPr>
          <w:rFonts w:hint="eastAsia"/>
          <w:b w:val="0"/>
          <w:sz w:val="24"/>
        </w:rPr>
        <w:t>結果状況</w:t>
      </w:r>
    </w:p>
    <w:p w14:paraId="428FC4C1" w14:textId="77777777" w:rsidR="00A97BCC" w:rsidRDefault="00A97BCC" w:rsidP="00A97BCC">
      <w:pPr>
        <w:rPr>
          <w:lang w:eastAsia="ja-JP"/>
        </w:rPr>
      </w:pPr>
      <w:r w:rsidRPr="00424F54">
        <w:rPr>
          <w:rFonts w:hint="eastAsia"/>
          <w:lang w:eastAsia="ja-JP"/>
        </w:rPr>
        <w:t>チームが抱えている問題を把握できるようになり、改善活動の効果を確認することができる。</w:t>
      </w:r>
    </w:p>
    <w:p w14:paraId="0101566A" w14:textId="77777777" w:rsidR="00D67B80" w:rsidRPr="00B67BE3" w:rsidRDefault="00D67B80" w:rsidP="00D67B80">
      <w:pPr>
        <w:pStyle w:val="3"/>
        <w:rPr>
          <w:ins w:id="243" w:author="伊藤　宏幸" w:date="2017-02-02T17:02:00Z"/>
          <w:b w:val="0"/>
          <w:sz w:val="24"/>
        </w:rPr>
      </w:pPr>
      <w:ins w:id="244" w:author="伊藤　宏幸" w:date="2017-02-02T17:02:00Z">
        <w:r w:rsidRPr="00B67BE3">
          <w:rPr>
            <w:rFonts w:hint="eastAsia"/>
            <w:b w:val="0"/>
            <w:sz w:val="24"/>
          </w:rPr>
          <w:t>適用事例</w:t>
        </w:r>
      </w:ins>
    </w:p>
    <w:p w14:paraId="478DDA70" w14:textId="4D9C27D8" w:rsidR="00EE7D5D" w:rsidRPr="007B0B47" w:rsidRDefault="00D67B80">
      <w:pPr>
        <w:rPr>
          <w:ins w:id="245" w:author="伊藤　宏幸" w:date="2017-02-02T17:03:00Z"/>
          <w:rFonts w:asciiTheme="minorEastAsia" w:hAnsiTheme="minorEastAsia"/>
          <w:lang w:eastAsia="ja-JP"/>
          <w:rPrChange w:id="246" w:author="伊藤　宏幸" w:date="2017-02-02T17:05:00Z">
            <w:rPr>
              <w:ins w:id="247" w:author="伊藤　宏幸" w:date="2017-02-02T17:03:00Z"/>
              <w:rFonts w:ascii="Helvetica Neue" w:hAnsi="Helvetica Neue" w:cs="Helvetica Neue"/>
              <w:color w:val="000000"/>
              <w:sz w:val="28"/>
              <w:szCs w:val="28"/>
              <w:lang w:eastAsia="ja-JP"/>
            </w:rPr>
          </w:rPrChange>
        </w:rPr>
        <w:pPrChange w:id="248" w:author="伊藤　宏幸" w:date="2017-02-02T17:04:00Z">
          <w:pPr>
            <w:autoSpaceDE w:val="0"/>
            <w:autoSpaceDN w:val="0"/>
            <w:adjustRightInd w:val="0"/>
            <w:spacing w:line="280" w:lineRule="atLeast"/>
          </w:pPr>
        </w:pPrChange>
      </w:pPr>
      <w:ins w:id="249" w:author="伊藤　宏幸" w:date="2017-02-02T17:02:00Z">
        <w:r w:rsidRPr="00D02735">
          <w:rPr>
            <w:rFonts w:asciiTheme="minorEastAsia" w:hAnsiTheme="minorEastAsia" w:cs="Helvetica" w:hint="eastAsia"/>
            <w:color w:val="000000"/>
            <w:lang w:eastAsia="ja-JP"/>
            <w:rPrChange w:id="250" w:author="伊藤　宏幸" w:date="2017-02-02T17:51:00Z">
              <w:rPr>
                <w:rFonts w:ascii="Helvetica" w:hAnsi="Helvetica" w:cs="Helvetica" w:hint="eastAsia"/>
                <w:color w:val="000000"/>
                <w:lang w:eastAsia="ja-JP"/>
              </w:rPr>
            </w:rPrChange>
          </w:rPr>
          <w:t>過去にアジャイルの導入を支援したチーム</w:t>
        </w:r>
        <w:r w:rsidR="00EE7D5D" w:rsidRPr="00D02735">
          <w:rPr>
            <w:rFonts w:asciiTheme="minorEastAsia" w:hAnsiTheme="minorEastAsia" w:cs="Helvetica" w:hint="eastAsia"/>
            <w:color w:val="000000"/>
            <w:lang w:eastAsia="ja-JP"/>
            <w:rPrChange w:id="251" w:author="伊藤　宏幸" w:date="2017-02-02T17:51:00Z">
              <w:rPr>
                <w:rFonts w:ascii="Helvetica" w:hAnsi="Helvetica" w:cs="Helvetica" w:hint="eastAsia"/>
                <w:color w:val="000000"/>
                <w:lang w:eastAsia="ja-JP"/>
              </w:rPr>
            </w:rPrChange>
          </w:rPr>
          <w:t>で</w:t>
        </w:r>
        <w:r w:rsidRPr="00D02735">
          <w:rPr>
            <w:rFonts w:asciiTheme="minorEastAsia" w:hAnsiTheme="minorEastAsia" w:cs="Helvetica" w:hint="eastAsia"/>
            <w:color w:val="000000"/>
            <w:lang w:eastAsia="ja-JP"/>
            <w:rPrChange w:id="252" w:author="伊藤　宏幸" w:date="2017-02-02T17:51:00Z">
              <w:rPr>
                <w:rFonts w:ascii="Helvetica" w:hAnsi="Helvetica" w:cs="Helvetica" w:hint="eastAsia"/>
                <w:color w:val="000000"/>
                <w:lang w:eastAsia="ja-JP"/>
              </w:rPr>
            </w:rPrChange>
          </w:rPr>
          <w:t>、</w:t>
        </w:r>
      </w:ins>
      <w:ins w:id="253" w:author="伊藤　宏幸" w:date="2017-02-02T17:03:00Z">
        <w:r w:rsidR="00EE7D5D" w:rsidRPr="00D02735">
          <w:rPr>
            <w:rFonts w:asciiTheme="minorEastAsia" w:hAnsiTheme="minorEastAsia" w:cs="Helvetica" w:hint="eastAsia"/>
            <w:color w:val="000000"/>
            <w:lang w:eastAsia="ja-JP"/>
            <w:rPrChange w:id="254" w:author="伊藤　宏幸" w:date="2017-02-02T17:51:00Z">
              <w:rPr>
                <w:rFonts w:ascii="Helvetica" w:hAnsi="Helvetica" w:cs="Helvetica" w:hint="eastAsia"/>
                <w:color w:val="000000"/>
                <w:lang w:eastAsia="ja-JP"/>
              </w:rPr>
            </w:rPrChange>
          </w:rPr>
          <w:t>割り込み作業の増加という課題に直面した際、稼働率などの既存のメトリクスでは現状をうまく捉えることができなかった。そこで、作業がどの程度割り込まれたのか、その時間と頻度そのものを計測することとし、これを「割り込み率」と命名した。</w:t>
        </w:r>
      </w:ins>
      <w:ins w:id="255" w:author="伊藤　宏幸" w:date="2017-02-02T17:04:00Z">
        <w:r w:rsidR="002F2F36" w:rsidRPr="00D02735">
          <w:rPr>
            <w:rFonts w:asciiTheme="minorEastAsia" w:hAnsiTheme="minorEastAsia" w:cs="Helvetica" w:hint="eastAsia"/>
            <w:color w:val="000000"/>
            <w:lang w:eastAsia="ja-JP"/>
            <w:rPrChange w:id="256" w:author="伊藤　宏幸" w:date="2017-02-02T17:51:00Z">
              <w:rPr>
                <w:rFonts w:ascii="Helvetica" w:hAnsi="Helvetica" w:cs="Helvetica" w:hint="eastAsia"/>
                <w:color w:val="000000"/>
                <w:lang w:eastAsia="ja-JP"/>
              </w:rPr>
            </w:rPrChange>
          </w:rPr>
          <w:t>結果、</w:t>
        </w:r>
      </w:ins>
      <w:ins w:id="257" w:author="伊藤　宏幸" w:date="2017-02-02T17:03:00Z">
        <w:r w:rsidR="00EE7D5D" w:rsidRPr="00D02735">
          <w:rPr>
            <w:rFonts w:asciiTheme="minorEastAsia" w:hAnsiTheme="minorEastAsia" w:cs="Helvetica" w:hint="eastAsia"/>
            <w:color w:val="000000"/>
            <w:lang w:eastAsia="ja-JP"/>
            <w:rPrChange w:id="258" w:author="伊藤　宏幸" w:date="2017-02-02T17:51:00Z">
              <w:rPr>
                <w:rFonts w:ascii="Helvetica" w:hAnsi="Helvetica" w:cs="Helvetica" w:hint="eastAsia"/>
                <w:color w:val="000000"/>
                <w:lang w:eastAsia="ja-JP"/>
              </w:rPr>
            </w:rPrChange>
          </w:rPr>
          <w:t>一定期間ごとの作業割り込みの程度を時間と回数で明示できるようになり、マネージャーやステークホルダーとの作業ボリュームの調整</w:t>
        </w:r>
      </w:ins>
      <w:ins w:id="259" w:author="伊藤　宏幸" w:date="2017-02-02T17:05:00Z">
        <w:r w:rsidR="00894486" w:rsidRPr="00D02735">
          <w:rPr>
            <w:rFonts w:asciiTheme="minorEastAsia" w:hAnsiTheme="minorEastAsia" w:cs="Helvetica" w:hint="eastAsia"/>
            <w:color w:val="000000"/>
            <w:lang w:eastAsia="ja-JP"/>
          </w:rPr>
          <w:t>を</w:t>
        </w:r>
      </w:ins>
      <w:ins w:id="260" w:author="伊藤　宏幸" w:date="2017-02-02T17:03:00Z">
        <w:r w:rsidR="00EE7D5D" w:rsidRPr="00D02735">
          <w:rPr>
            <w:rFonts w:asciiTheme="minorEastAsia" w:hAnsiTheme="minorEastAsia" w:cs="Helvetica" w:hint="eastAsia"/>
            <w:color w:val="000000"/>
            <w:lang w:eastAsia="ja-JP"/>
            <w:rPrChange w:id="261" w:author="伊藤　宏幸" w:date="2017-02-02T17:51:00Z">
              <w:rPr>
                <w:rFonts w:ascii="Helvetica" w:hAnsi="Helvetica" w:cs="Helvetica" w:hint="eastAsia"/>
                <w:color w:val="000000"/>
                <w:lang w:eastAsia="ja-JP"/>
              </w:rPr>
            </w:rPrChange>
          </w:rPr>
          <w:t>スムーズに</w:t>
        </w:r>
      </w:ins>
      <w:ins w:id="262" w:author="伊藤　宏幸" w:date="2017-02-02T17:05:00Z">
        <w:r w:rsidR="00894486" w:rsidRPr="00D02735">
          <w:rPr>
            <w:rFonts w:asciiTheme="minorEastAsia" w:hAnsiTheme="minorEastAsia" w:cs="Helvetica" w:hint="eastAsia"/>
            <w:color w:val="000000"/>
            <w:lang w:eastAsia="ja-JP"/>
          </w:rPr>
          <w:t>行えるように</w:t>
        </w:r>
      </w:ins>
      <w:ins w:id="263" w:author="伊藤　宏幸" w:date="2017-02-02T17:03:00Z">
        <w:r w:rsidR="00EE7D5D" w:rsidRPr="00D02735">
          <w:rPr>
            <w:rFonts w:asciiTheme="minorEastAsia" w:hAnsiTheme="minorEastAsia" w:cs="Helvetica" w:hint="eastAsia"/>
            <w:color w:val="000000"/>
            <w:lang w:eastAsia="ja-JP"/>
            <w:rPrChange w:id="264" w:author="伊藤　宏幸" w:date="2017-02-02T17:51:00Z">
              <w:rPr>
                <w:rFonts w:ascii="Helvetica" w:hAnsi="Helvetica" w:cs="Helvetica" w:hint="eastAsia"/>
                <w:color w:val="000000"/>
                <w:lang w:eastAsia="ja-JP"/>
              </w:rPr>
            </w:rPrChange>
          </w:rPr>
          <w:t>なった。</w:t>
        </w:r>
      </w:ins>
      <w:ins w:id="265" w:author="伊藤　宏幸" w:date="2017-02-02T17:06:00Z">
        <w:r w:rsidR="00D600F8">
          <w:rPr>
            <w:rStyle w:val="af2"/>
            <w:rFonts w:asciiTheme="minorEastAsia" w:hAnsiTheme="minorEastAsia"/>
            <w:lang w:eastAsia="ja-JP"/>
          </w:rPr>
          <w:endnoteReference w:id="7"/>
        </w:r>
      </w:ins>
    </w:p>
    <w:p w14:paraId="7D5B0FB5" w14:textId="77777777" w:rsidR="00EE7D5D" w:rsidRDefault="00EE7D5D" w:rsidP="00A97BCC">
      <w:pPr>
        <w:rPr>
          <w:lang w:eastAsia="ja-JP"/>
        </w:rPr>
      </w:pPr>
    </w:p>
    <w:p w14:paraId="1F73EB3E" w14:textId="77777777" w:rsidR="001D7315" w:rsidRDefault="001D7315" w:rsidP="001D7315">
      <w:pPr>
        <w:pStyle w:val="2"/>
        <w:rPr>
          <w:sz w:val="24"/>
          <w:szCs w:val="24"/>
          <w:lang w:eastAsia="ja-JP"/>
        </w:rPr>
      </w:pPr>
      <w:r w:rsidRPr="0049441B">
        <w:rPr>
          <w:sz w:val="24"/>
          <w:szCs w:val="24"/>
        </w:rPr>
        <w:t>複数を組合せ</w:t>
      </w:r>
      <w:r w:rsidRPr="00C16B93">
        <w:rPr>
          <w:sz w:val="24"/>
          <w:szCs w:val="24"/>
        </w:rPr>
        <w:t>る</w:t>
      </w:r>
    </w:p>
    <w:p w14:paraId="3D147AD2" w14:textId="77777777" w:rsidR="001D7315" w:rsidRDefault="001D7315" w:rsidP="001D7315">
      <w:pPr>
        <w:pStyle w:val="3"/>
        <w:rPr>
          <w:b w:val="0"/>
          <w:sz w:val="24"/>
        </w:rPr>
      </w:pPr>
      <w:r w:rsidRPr="0049441B">
        <w:rPr>
          <w:rFonts w:hint="eastAsia"/>
          <w:b w:val="0"/>
          <w:sz w:val="24"/>
        </w:rPr>
        <w:t>要約</w:t>
      </w:r>
    </w:p>
    <w:p w14:paraId="55B8A733" w14:textId="5E540602" w:rsidR="001D7315" w:rsidRPr="00AE338C" w:rsidRDefault="001D7315" w:rsidP="001D7315">
      <w:pPr>
        <w:rPr>
          <w:lang w:eastAsia="ja-JP"/>
        </w:rPr>
      </w:pPr>
      <w:r w:rsidRPr="009D3E21">
        <w:rPr>
          <w:rFonts w:hint="eastAsia"/>
          <w:lang w:eastAsia="ja-JP"/>
        </w:rPr>
        <w:t>複数のメトリクスを組み合わせて判断しよう</w:t>
      </w:r>
      <w:r>
        <w:rPr>
          <w:rFonts w:hint="eastAsia"/>
          <w:lang w:eastAsia="ja-JP"/>
        </w:rPr>
        <w:t>。</w:t>
      </w:r>
    </w:p>
    <w:p w14:paraId="27F3325C" w14:textId="77777777" w:rsidR="001D7315" w:rsidRDefault="001D7315" w:rsidP="001D7315">
      <w:pPr>
        <w:pStyle w:val="3"/>
        <w:rPr>
          <w:b w:val="0"/>
        </w:rPr>
      </w:pPr>
      <w:r w:rsidRPr="0049441B">
        <w:rPr>
          <w:rFonts w:hint="eastAsia"/>
          <w:b w:val="0"/>
        </w:rPr>
        <w:lastRenderedPageBreak/>
        <w:t>状況</w:t>
      </w:r>
    </w:p>
    <w:p w14:paraId="37DFBD4D" w14:textId="77777777" w:rsidR="001D7315" w:rsidRPr="00AE338C" w:rsidRDefault="001D7315" w:rsidP="001D7315">
      <w:pPr>
        <w:rPr>
          <w:lang w:eastAsia="zh-CN"/>
        </w:rPr>
      </w:pPr>
      <w:r w:rsidRPr="009D3E21">
        <w:rPr>
          <w:rFonts w:hint="eastAsia"/>
          <w:lang w:eastAsia="zh-CN"/>
        </w:rPr>
        <w:t>チームはメトリクスを計測しているが、単一のメトリクスで</w:t>
      </w:r>
      <w:r w:rsidRPr="009D3E21">
        <w:rPr>
          <w:rFonts w:hint="eastAsia"/>
          <w:lang w:eastAsia="zh-CN"/>
        </w:rPr>
        <w:t xml:space="preserve"> </w:t>
      </w:r>
      <w:r w:rsidRPr="009D3E21">
        <w:rPr>
          <w:rFonts w:hint="eastAsia"/>
          <w:lang w:eastAsia="zh-CN"/>
        </w:rPr>
        <w:t>状況の良し悪しを判断している。その結果として、そのメトリクスの</w:t>
      </w:r>
      <w:r w:rsidRPr="009D3E21">
        <w:rPr>
          <w:rFonts w:hint="eastAsia"/>
          <w:lang w:eastAsia="zh-CN"/>
        </w:rPr>
        <w:t xml:space="preserve"> </w:t>
      </w:r>
      <w:r w:rsidRPr="009D3E21">
        <w:rPr>
          <w:rFonts w:hint="eastAsia"/>
          <w:lang w:eastAsia="zh-CN"/>
        </w:rPr>
        <w:t>数値を改善すること自体が目的になってしまっている</w:t>
      </w:r>
      <w:r>
        <w:rPr>
          <w:rFonts w:hint="eastAsia"/>
          <w:lang w:eastAsia="zh-CN"/>
        </w:rPr>
        <w:t>。</w:t>
      </w:r>
    </w:p>
    <w:p w14:paraId="1D6E108F" w14:textId="77777777" w:rsidR="001D7315" w:rsidRPr="0049441B" w:rsidRDefault="001D7315" w:rsidP="001D7315">
      <w:pPr>
        <w:pStyle w:val="3"/>
        <w:rPr>
          <w:b w:val="0"/>
          <w:sz w:val="24"/>
        </w:rPr>
      </w:pPr>
      <w:r w:rsidRPr="0049441B">
        <w:rPr>
          <w:rFonts w:hint="eastAsia"/>
          <w:b w:val="0"/>
          <w:sz w:val="24"/>
        </w:rPr>
        <w:t>問題</w:t>
      </w:r>
    </w:p>
    <w:p w14:paraId="227E12C5" w14:textId="39847EFF" w:rsidR="001D7315" w:rsidRDefault="001D7315" w:rsidP="001D7315">
      <w:pPr>
        <w:rPr>
          <w:lang w:eastAsia="ja-JP"/>
        </w:rPr>
      </w:pPr>
      <w:r>
        <w:rPr>
          <w:rFonts w:hint="eastAsia"/>
          <w:lang w:eastAsia="ja-JP"/>
        </w:rPr>
        <w:t>単一のメトリクスの数値だけでは、本当に問題があるかどうかわからないことが多い。その結果として、数値の変化に一喜一憂してしまい、数値を上げる（下げる）こと自体が目的化してしまう。</w:t>
      </w:r>
    </w:p>
    <w:p w14:paraId="59A2DAB8" w14:textId="77777777" w:rsidR="001D7315" w:rsidRDefault="001D7315" w:rsidP="001D7315">
      <w:pPr>
        <w:pStyle w:val="3"/>
        <w:rPr>
          <w:b w:val="0"/>
          <w:sz w:val="24"/>
        </w:rPr>
      </w:pPr>
      <w:r w:rsidRPr="0049441B">
        <w:rPr>
          <w:rFonts w:hint="eastAsia"/>
          <w:b w:val="0"/>
          <w:sz w:val="24"/>
        </w:rPr>
        <w:t>フォース</w:t>
      </w:r>
    </w:p>
    <w:p w14:paraId="2B08DDAC" w14:textId="49615B7A" w:rsidR="001D7315" w:rsidRPr="00EC3050" w:rsidRDefault="001D7315" w:rsidP="001D7315">
      <w:pPr>
        <w:rPr>
          <w:lang w:eastAsia="ja-JP"/>
        </w:rPr>
      </w:pPr>
      <w:r w:rsidRPr="009D3E21">
        <w:rPr>
          <w:rFonts w:hint="eastAsia"/>
          <w:lang w:eastAsia="ja-JP"/>
        </w:rPr>
        <w:t>単一の数値目標を設定して、達成するという活動はわかりやすく、数値自体が目的化しやすい</w:t>
      </w:r>
      <w:r>
        <w:rPr>
          <w:rFonts w:hint="eastAsia"/>
          <w:lang w:eastAsia="ja-JP"/>
        </w:rPr>
        <w:t>。</w:t>
      </w:r>
    </w:p>
    <w:p w14:paraId="3BBE84F6" w14:textId="77777777" w:rsidR="001D7315" w:rsidRPr="0049441B" w:rsidRDefault="001D7315" w:rsidP="001D7315">
      <w:pPr>
        <w:pStyle w:val="3"/>
        <w:rPr>
          <w:b w:val="0"/>
          <w:sz w:val="24"/>
        </w:rPr>
      </w:pPr>
      <w:r w:rsidRPr="0049441B">
        <w:rPr>
          <w:rFonts w:hint="eastAsia"/>
          <w:b w:val="0"/>
          <w:sz w:val="24"/>
        </w:rPr>
        <w:t>解決方法</w:t>
      </w:r>
    </w:p>
    <w:p w14:paraId="0E2CCB95" w14:textId="7A8D5664" w:rsidR="001D7315" w:rsidRDefault="001D7315" w:rsidP="001D7315">
      <w:pPr>
        <w:rPr>
          <w:lang w:eastAsia="ja-JP"/>
        </w:rPr>
      </w:pPr>
      <w:r w:rsidRPr="009D3E21">
        <w:rPr>
          <w:rFonts w:hint="eastAsia"/>
          <w:lang w:eastAsia="ja-JP"/>
        </w:rPr>
        <w:t>複数のメトリクスから多面的に状況を判断することによって、問題の有無を把握することができる。</w:t>
      </w:r>
    </w:p>
    <w:p w14:paraId="6818D047" w14:textId="77777777" w:rsidR="001D7315" w:rsidRPr="0049441B" w:rsidRDefault="001D7315" w:rsidP="001D7315">
      <w:pPr>
        <w:pStyle w:val="3"/>
        <w:rPr>
          <w:b w:val="0"/>
          <w:sz w:val="24"/>
        </w:rPr>
      </w:pPr>
      <w:r w:rsidRPr="0049441B">
        <w:rPr>
          <w:rFonts w:hint="eastAsia"/>
          <w:b w:val="0"/>
          <w:sz w:val="24"/>
        </w:rPr>
        <w:t>結果状況</w:t>
      </w:r>
    </w:p>
    <w:p w14:paraId="0950EE91" w14:textId="1AFB30A0" w:rsidR="00A97BCC" w:rsidRDefault="001D7315" w:rsidP="001D7315">
      <w:pPr>
        <w:rPr>
          <w:lang w:eastAsia="ja-JP"/>
        </w:rPr>
      </w:pPr>
      <w:r w:rsidRPr="009D3E21">
        <w:rPr>
          <w:rFonts w:hint="eastAsia"/>
          <w:lang w:eastAsia="ja-JP"/>
        </w:rPr>
        <w:t>単一のメトリクスにより状況の良し悪しを単純に判断しないことによって、メトリクスの数値自体が目的化することがなくなり、数値そのものより問題の有無についての議論にフォーカスすることができる。</w:t>
      </w:r>
    </w:p>
    <w:p w14:paraId="1213F276" w14:textId="77777777" w:rsidR="005F7B2C" w:rsidRPr="00B67BE3" w:rsidRDefault="005F7B2C" w:rsidP="005F7B2C">
      <w:pPr>
        <w:pStyle w:val="3"/>
        <w:rPr>
          <w:ins w:id="267" w:author="伊藤　宏幸" w:date="2017-02-02T17:08:00Z"/>
          <w:b w:val="0"/>
          <w:sz w:val="24"/>
        </w:rPr>
      </w:pPr>
      <w:ins w:id="268" w:author="伊藤　宏幸" w:date="2017-02-02T17:08:00Z">
        <w:r w:rsidRPr="00B67BE3">
          <w:rPr>
            <w:rFonts w:hint="eastAsia"/>
            <w:b w:val="0"/>
            <w:sz w:val="24"/>
          </w:rPr>
          <w:t>適用事例</w:t>
        </w:r>
      </w:ins>
    </w:p>
    <w:p w14:paraId="0141C352" w14:textId="258D6B59" w:rsidR="00FC39FC" w:rsidRPr="00241979" w:rsidRDefault="005F7B2C" w:rsidP="001D7315">
      <w:pPr>
        <w:rPr>
          <w:ins w:id="269" w:author="伊藤　宏幸" w:date="2017-02-02T17:08:00Z"/>
          <w:rFonts w:asciiTheme="minorEastAsia" w:hAnsiTheme="minorEastAsia" w:cs="Helvetica Neue"/>
          <w:color w:val="000000"/>
          <w:lang w:eastAsia="ja-JP"/>
          <w:rPrChange w:id="270" w:author="伊藤　宏幸" w:date="2017-02-02T17:12:00Z">
            <w:rPr>
              <w:ins w:id="271" w:author="伊藤　宏幸" w:date="2017-02-02T17:08:00Z"/>
              <w:lang w:eastAsia="ja-JP"/>
            </w:rPr>
          </w:rPrChange>
        </w:rPr>
      </w:pPr>
      <w:ins w:id="272" w:author="伊藤　宏幸" w:date="2017-02-02T17:08:00Z">
        <w:r w:rsidRPr="00532D7B">
          <w:rPr>
            <w:rFonts w:asciiTheme="minorEastAsia" w:hAnsiTheme="minorEastAsia" w:cs="Helvetica" w:hint="eastAsia"/>
            <w:color w:val="000000"/>
            <w:lang w:eastAsia="ja-JP"/>
            <w:rPrChange w:id="273" w:author="伊藤　宏幸" w:date="2017-02-02T17:51:00Z">
              <w:rPr>
                <w:rFonts w:ascii="Helvetica" w:hAnsi="Helvetica" w:cs="Helvetica" w:hint="eastAsia"/>
                <w:color w:val="000000"/>
                <w:lang w:eastAsia="ja-JP"/>
              </w:rPr>
            </w:rPrChange>
          </w:rPr>
          <w:t>過去に</w:t>
        </w:r>
      </w:ins>
      <w:ins w:id="274" w:author="伊藤　宏幸" w:date="2017-02-02T17:09:00Z">
        <w:r w:rsidR="00FC39FC" w:rsidRPr="00532D7B">
          <w:rPr>
            <w:rFonts w:asciiTheme="minorEastAsia" w:hAnsiTheme="minorEastAsia" w:cs="Helvetica" w:hint="eastAsia"/>
            <w:color w:val="000000"/>
            <w:lang w:eastAsia="ja-JP"/>
            <w:rPrChange w:id="275" w:author="伊藤　宏幸" w:date="2017-02-02T17:51:00Z">
              <w:rPr>
                <w:rFonts w:ascii="Helvetica" w:hAnsi="Helvetica" w:cs="Helvetica" w:hint="eastAsia"/>
                <w:color w:val="000000"/>
                <w:lang w:eastAsia="ja-JP"/>
              </w:rPr>
            </w:rPrChange>
          </w:rPr>
          <w:t>テスト自動化の普及を支援</w:t>
        </w:r>
      </w:ins>
      <w:ins w:id="276" w:author="伊藤　宏幸" w:date="2017-02-02T17:08:00Z">
        <w:r w:rsidRPr="00532D7B">
          <w:rPr>
            <w:rFonts w:asciiTheme="minorEastAsia" w:hAnsiTheme="minorEastAsia" w:cs="Helvetica" w:hint="eastAsia"/>
            <w:color w:val="000000"/>
            <w:lang w:eastAsia="ja-JP"/>
            <w:rPrChange w:id="277" w:author="伊藤　宏幸" w:date="2017-02-02T17:51:00Z">
              <w:rPr>
                <w:rFonts w:ascii="Helvetica" w:hAnsi="Helvetica" w:cs="Helvetica" w:hint="eastAsia"/>
                <w:color w:val="000000"/>
                <w:lang w:eastAsia="ja-JP"/>
              </w:rPr>
            </w:rPrChange>
          </w:rPr>
          <w:t>したチーム</w:t>
        </w:r>
        <w:r w:rsidR="0000218C" w:rsidRPr="00532D7B">
          <w:rPr>
            <w:rFonts w:asciiTheme="minorEastAsia" w:hAnsiTheme="minorEastAsia" w:cs="Helvetica" w:hint="eastAsia"/>
            <w:color w:val="000000"/>
            <w:lang w:eastAsia="ja-JP"/>
            <w:rPrChange w:id="278" w:author="伊藤　宏幸" w:date="2017-02-02T17:51:00Z">
              <w:rPr>
                <w:rFonts w:ascii="Helvetica" w:hAnsi="Helvetica" w:cs="Helvetica" w:hint="eastAsia"/>
                <w:color w:val="000000"/>
                <w:lang w:eastAsia="ja-JP"/>
              </w:rPr>
            </w:rPrChange>
          </w:rPr>
          <w:t>で</w:t>
        </w:r>
        <w:r w:rsidRPr="00532D7B">
          <w:rPr>
            <w:rFonts w:asciiTheme="minorEastAsia" w:hAnsiTheme="minorEastAsia" w:cs="Helvetica" w:hint="eastAsia"/>
            <w:color w:val="000000"/>
            <w:lang w:eastAsia="ja-JP"/>
            <w:rPrChange w:id="279" w:author="伊藤　宏幸" w:date="2017-02-02T17:51:00Z">
              <w:rPr>
                <w:rFonts w:ascii="Helvetica" w:hAnsi="Helvetica" w:cs="Helvetica" w:hint="eastAsia"/>
                <w:color w:val="000000"/>
                <w:lang w:eastAsia="ja-JP"/>
              </w:rPr>
            </w:rPrChange>
          </w:rPr>
          <w:t>、</w:t>
        </w:r>
      </w:ins>
      <w:ins w:id="280" w:author="伊藤　宏幸" w:date="2017-02-02T17:10:00Z">
        <w:r w:rsidR="0000218C" w:rsidRPr="00532D7B">
          <w:rPr>
            <w:rFonts w:asciiTheme="minorEastAsia" w:hAnsiTheme="minorEastAsia" w:cs="Helvetica" w:hint="eastAsia"/>
            <w:color w:val="000000"/>
            <w:lang w:eastAsia="ja-JP"/>
            <w:rPrChange w:id="281" w:author="伊藤　宏幸" w:date="2017-02-02T17:51:00Z">
              <w:rPr>
                <w:rFonts w:ascii="Helvetica" w:hAnsi="Helvetica" w:cs="Helvetica" w:hint="eastAsia"/>
                <w:color w:val="000000"/>
                <w:lang w:eastAsia="ja-JP"/>
              </w:rPr>
            </w:rPrChange>
          </w:rPr>
          <w:t>「コードカバレッジ」のみを計測した際、</w:t>
        </w:r>
        <w:r w:rsidR="002A4BB0" w:rsidRPr="00532D7B">
          <w:rPr>
            <w:rFonts w:asciiTheme="minorEastAsia" w:hAnsiTheme="minorEastAsia" w:cs="Helvetica" w:hint="eastAsia"/>
            <w:color w:val="000000"/>
            <w:lang w:eastAsia="ja-JP"/>
            <w:rPrChange w:id="282" w:author="伊藤　宏幸" w:date="2017-02-02T17:51:00Z">
              <w:rPr>
                <w:rFonts w:ascii="Helvetica" w:hAnsi="Helvetica" w:cs="Helvetica" w:hint="eastAsia"/>
                <w:color w:val="000000"/>
                <w:lang w:eastAsia="ja-JP"/>
              </w:rPr>
            </w:rPrChange>
          </w:rPr>
          <w:t>この</w:t>
        </w:r>
        <w:r w:rsidR="00DB4913" w:rsidRPr="00532D7B">
          <w:rPr>
            <w:rFonts w:asciiTheme="minorEastAsia" w:hAnsiTheme="minorEastAsia" w:cs="Helvetica" w:hint="eastAsia"/>
            <w:color w:val="000000"/>
            <w:lang w:eastAsia="ja-JP"/>
            <w:rPrChange w:id="283" w:author="伊藤　宏幸" w:date="2017-02-02T17:51:00Z">
              <w:rPr>
                <w:rFonts w:ascii="Helvetica" w:hAnsi="Helvetica" w:cs="Helvetica" w:hint="eastAsia"/>
                <w:color w:val="000000"/>
                <w:lang w:eastAsia="ja-JP"/>
              </w:rPr>
            </w:rPrChange>
          </w:rPr>
          <w:t>値を上げるためだけに</w:t>
        </w:r>
      </w:ins>
      <w:ins w:id="284" w:author="伊藤　宏幸" w:date="2017-02-02T17:11:00Z">
        <w:r w:rsidR="00DB4913" w:rsidRPr="00532D7B">
          <w:rPr>
            <w:rFonts w:asciiTheme="minorEastAsia" w:hAnsiTheme="minorEastAsia" w:cs="Helvetica" w:hint="eastAsia"/>
            <w:color w:val="000000"/>
            <w:lang w:eastAsia="ja-JP"/>
            <w:rPrChange w:id="285" w:author="伊藤　宏幸" w:date="2017-02-02T17:51:00Z">
              <w:rPr>
                <w:rFonts w:ascii="Helvetica" w:hAnsi="Helvetica" w:cs="Helvetica" w:hint="eastAsia"/>
                <w:color w:val="000000"/>
                <w:lang w:eastAsia="ja-JP"/>
              </w:rPr>
            </w:rPrChange>
          </w:rPr>
          <w:t>価値の低い</w:t>
        </w:r>
      </w:ins>
      <w:ins w:id="286" w:author="伊藤　宏幸" w:date="2017-02-02T17:10:00Z">
        <w:r w:rsidR="0000218C" w:rsidRPr="00532D7B">
          <w:rPr>
            <w:rFonts w:asciiTheme="minorEastAsia" w:hAnsiTheme="minorEastAsia" w:cs="Helvetica" w:hint="eastAsia"/>
            <w:color w:val="000000"/>
            <w:lang w:eastAsia="ja-JP"/>
            <w:rPrChange w:id="287" w:author="伊藤　宏幸" w:date="2017-02-02T17:51:00Z">
              <w:rPr>
                <w:rFonts w:ascii="Helvetica" w:hAnsi="Helvetica" w:cs="Helvetica" w:hint="eastAsia"/>
                <w:color w:val="000000"/>
                <w:lang w:eastAsia="ja-JP"/>
              </w:rPr>
            </w:rPrChange>
          </w:rPr>
          <w:t>テストスクリプトを大量に作</w:t>
        </w:r>
      </w:ins>
      <w:ins w:id="288" w:author="伊藤　宏幸" w:date="2017-02-02T17:11:00Z">
        <w:r w:rsidR="00115E9F" w:rsidRPr="00532D7B">
          <w:rPr>
            <w:rFonts w:asciiTheme="minorEastAsia" w:hAnsiTheme="minorEastAsia" w:cs="Helvetica" w:hint="eastAsia"/>
            <w:color w:val="000000"/>
            <w:lang w:eastAsia="ja-JP"/>
            <w:rPrChange w:id="289" w:author="伊藤　宏幸" w:date="2017-02-02T17:51:00Z">
              <w:rPr>
                <w:rFonts w:ascii="Helvetica" w:hAnsi="Helvetica" w:cs="Helvetica" w:hint="eastAsia"/>
                <w:color w:val="000000"/>
                <w:lang w:eastAsia="ja-JP"/>
              </w:rPr>
            </w:rPrChange>
          </w:rPr>
          <w:t>られてしまう</w:t>
        </w:r>
      </w:ins>
      <w:ins w:id="290" w:author="伊藤　宏幸" w:date="2017-02-02T17:10:00Z">
        <w:r w:rsidR="0000218C" w:rsidRPr="00532D7B">
          <w:rPr>
            <w:rFonts w:asciiTheme="minorEastAsia" w:hAnsiTheme="minorEastAsia" w:cs="Helvetica" w:hint="eastAsia"/>
            <w:color w:val="000000"/>
            <w:lang w:eastAsia="ja-JP"/>
            <w:rPrChange w:id="291" w:author="伊藤　宏幸" w:date="2017-02-02T17:51:00Z">
              <w:rPr>
                <w:rFonts w:ascii="Helvetica" w:hAnsi="Helvetica" w:cs="Helvetica" w:hint="eastAsia"/>
                <w:color w:val="000000"/>
                <w:lang w:eastAsia="ja-JP"/>
              </w:rPr>
            </w:rPrChange>
          </w:rPr>
          <w:t>という</w:t>
        </w:r>
      </w:ins>
      <w:ins w:id="292" w:author="伊藤　宏幸" w:date="2017-02-02T17:11:00Z">
        <w:r w:rsidR="007E4E73" w:rsidRPr="00532D7B">
          <w:rPr>
            <w:rFonts w:asciiTheme="minorEastAsia" w:hAnsiTheme="minorEastAsia" w:cs="Helvetica" w:hint="eastAsia"/>
            <w:color w:val="000000"/>
            <w:lang w:eastAsia="ja-JP"/>
            <w:rPrChange w:id="293" w:author="伊藤　宏幸" w:date="2017-02-02T17:51:00Z">
              <w:rPr>
                <w:rFonts w:ascii="Helvetica" w:hAnsi="Helvetica" w:cs="Helvetica" w:hint="eastAsia"/>
                <w:color w:val="000000"/>
                <w:lang w:eastAsia="ja-JP"/>
              </w:rPr>
            </w:rPrChange>
          </w:rPr>
          <w:t>問題が生じた</w:t>
        </w:r>
      </w:ins>
      <w:ins w:id="294" w:author="伊藤　宏幸" w:date="2017-02-02T17:10:00Z">
        <w:r w:rsidR="0000218C" w:rsidRPr="00532D7B">
          <w:rPr>
            <w:rFonts w:asciiTheme="minorEastAsia" w:hAnsiTheme="minorEastAsia" w:cs="Helvetica" w:hint="eastAsia"/>
            <w:color w:val="000000"/>
            <w:lang w:eastAsia="ja-JP"/>
            <w:rPrChange w:id="295" w:author="伊藤　宏幸" w:date="2017-02-02T17:51:00Z">
              <w:rPr>
                <w:rFonts w:ascii="Helvetica" w:hAnsi="Helvetica" w:cs="Helvetica" w:hint="eastAsia"/>
                <w:color w:val="000000"/>
                <w:lang w:eastAsia="ja-JP"/>
              </w:rPr>
            </w:rPrChange>
          </w:rPr>
          <w:t>。</w:t>
        </w:r>
      </w:ins>
      <w:ins w:id="296" w:author="伊藤　宏幸" w:date="2017-02-02T17:11:00Z">
        <w:r w:rsidR="007E4E73" w:rsidRPr="00532D7B">
          <w:rPr>
            <w:rFonts w:asciiTheme="minorEastAsia" w:hAnsiTheme="minorEastAsia" w:cs="Helvetica" w:hint="eastAsia"/>
            <w:color w:val="000000"/>
            <w:lang w:eastAsia="ja-JP"/>
            <w:rPrChange w:id="297" w:author="伊藤　宏幸" w:date="2017-02-02T17:51:00Z">
              <w:rPr>
                <w:rFonts w:ascii="Helvetica" w:hAnsi="Helvetica" w:cs="Helvetica" w:hint="eastAsia"/>
                <w:color w:val="000000"/>
                <w:lang w:eastAsia="ja-JP"/>
              </w:rPr>
            </w:rPrChange>
          </w:rPr>
          <w:t>これを解決するために、</w:t>
        </w:r>
      </w:ins>
      <w:ins w:id="298" w:author="伊藤　宏幸" w:date="2017-02-02T17:08:00Z">
        <w:r w:rsidR="00600EB8" w:rsidRPr="00532D7B">
          <w:rPr>
            <w:rFonts w:asciiTheme="minorEastAsia" w:hAnsiTheme="minorEastAsia" w:cs="Helvetica"/>
            <w:color w:val="000000"/>
            <w:lang w:eastAsia="ja-JP"/>
          </w:rPr>
          <w:t xml:space="preserve">Pull </w:t>
        </w:r>
        <w:r w:rsidR="00600EB8" w:rsidRPr="001020BC">
          <w:rPr>
            <w:rFonts w:asciiTheme="minorEastAsia" w:hAnsiTheme="minorEastAsia" w:cs="Helvetica"/>
            <w:color w:val="000000"/>
            <w:lang w:eastAsia="ja-JP"/>
          </w:rPr>
          <w:t>Request</w:t>
        </w:r>
        <w:r w:rsidR="00600EB8" w:rsidRPr="006D6253">
          <w:rPr>
            <w:rFonts w:asciiTheme="minorEastAsia" w:hAnsiTheme="minorEastAsia" w:cs="Helvetica"/>
            <w:color w:val="000000"/>
            <w:lang w:eastAsia="ja-JP"/>
          </w:rPr>
          <w:t>のレビューコメント数・テストスクリプトの行数の変化も</w:t>
        </w:r>
      </w:ins>
      <w:ins w:id="299" w:author="伊藤　宏幸" w:date="2017-02-02T17:13:00Z">
        <w:r w:rsidR="00600EB8" w:rsidRPr="00532D7B">
          <w:rPr>
            <w:rFonts w:asciiTheme="minorEastAsia" w:hAnsiTheme="minorEastAsia" w:cs="Helvetica" w:hint="eastAsia"/>
            <w:color w:val="000000"/>
            <w:lang w:eastAsia="ja-JP"/>
          </w:rPr>
          <w:t>併せて</w:t>
        </w:r>
      </w:ins>
      <w:ins w:id="300" w:author="伊藤　宏幸" w:date="2017-02-02T17:08:00Z">
        <w:r w:rsidR="00FC39FC" w:rsidRPr="00532D7B">
          <w:rPr>
            <w:rFonts w:asciiTheme="minorEastAsia" w:hAnsiTheme="minorEastAsia" w:cs="Helvetica" w:hint="eastAsia"/>
            <w:color w:val="000000"/>
            <w:lang w:eastAsia="ja-JP"/>
            <w:rPrChange w:id="301" w:author="伊藤　宏幸" w:date="2017-02-02T17:51:00Z">
              <w:rPr>
                <w:rFonts w:ascii="Helvetica" w:hAnsi="Helvetica" w:cs="Helvetica" w:hint="eastAsia"/>
                <w:color w:val="000000"/>
                <w:lang w:eastAsia="ja-JP"/>
              </w:rPr>
            </w:rPrChange>
          </w:rPr>
          <w:t>計測するようにし、「価値</w:t>
        </w:r>
      </w:ins>
      <w:ins w:id="302" w:author="伊藤　宏幸" w:date="2017-02-02T17:12:00Z">
        <w:r w:rsidR="006C28B1" w:rsidRPr="00532D7B">
          <w:rPr>
            <w:rFonts w:asciiTheme="minorEastAsia" w:hAnsiTheme="minorEastAsia" w:cs="Helvetica" w:hint="eastAsia"/>
            <w:color w:val="000000"/>
            <w:lang w:eastAsia="ja-JP"/>
            <w:rPrChange w:id="303" w:author="伊藤　宏幸" w:date="2017-02-02T17:51:00Z">
              <w:rPr>
                <w:rFonts w:ascii="Helvetica" w:hAnsi="Helvetica" w:cs="Helvetica" w:hint="eastAsia"/>
                <w:color w:val="000000"/>
                <w:lang w:eastAsia="ja-JP"/>
              </w:rPr>
            </w:rPrChange>
          </w:rPr>
          <w:t>の高い</w:t>
        </w:r>
      </w:ins>
      <w:ins w:id="304" w:author="伊藤　宏幸" w:date="2017-02-02T17:08:00Z">
        <w:r w:rsidR="00FC39FC" w:rsidRPr="00532D7B">
          <w:rPr>
            <w:rFonts w:asciiTheme="minorEastAsia" w:hAnsiTheme="minorEastAsia" w:cs="Helvetica" w:hint="eastAsia"/>
            <w:color w:val="000000"/>
            <w:lang w:eastAsia="ja-JP"/>
            <w:rPrChange w:id="305" w:author="伊藤　宏幸" w:date="2017-02-02T17:51:00Z">
              <w:rPr>
                <w:rFonts w:ascii="Helvetica" w:hAnsi="Helvetica" w:cs="Helvetica" w:hint="eastAsia"/>
                <w:color w:val="000000"/>
                <w:lang w:eastAsia="ja-JP"/>
              </w:rPr>
            </w:rPrChange>
          </w:rPr>
          <w:t>テストが作成されていること」を</w:t>
        </w:r>
      </w:ins>
      <w:ins w:id="306" w:author="伊藤　宏幸" w:date="2017-02-02T17:12:00Z">
        <w:r w:rsidR="006C28B1" w:rsidRPr="00532D7B">
          <w:rPr>
            <w:rFonts w:asciiTheme="minorEastAsia" w:hAnsiTheme="minorEastAsia" w:cs="Helvetica" w:hint="eastAsia"/>
            <w:color w:val="000000"/>
            <w:lang w:eastAsia="ja-JP"/>
            <w:rPrChange w:id="307" w:author="伊藤　宏幸" w:date="2017-02-02T17:51:00Z">
              <w:rPr>
                <w:rFonts w:ascii="Helvetica" w:hAnsi="Helvetica" w:cs="Helvetica" w:hint="eastAsia"/>
                <w:color w:val="000000"/>
                <w:lang w:eastAsia="ja-JP"/>
              </w:rPr>
            </w:rPrChange>
          </w:rPr>
          <w:t>計測・</w:t>
        </w:r>
      </w:ins>
      <w:ins w:id="308" w:author="伊藤　宏幸" w:date="2017-02-02T17:08:00Z">
        <w:r w:rsidR="00FC39FC" w:rsidRPr="00532D7B">
          <w:rPr>
            <w:rFonts w:asciiTheme="minorEastAsia" w:hAnsiTheme="minorEastAsia" w:cs="Helvetica" w:hint="eastAsia"/>
            <w:color w:val="000000"/>
            <w:lang w:eastAsia="ja-JP"/>
            <w:rPrChange w:id="309" w:author="伊藤　宏幸" w:date="2017-02-02T17:51:00Z">
              <w:rPr>
                <w:rFonts w:ascii="Helvetica" w:hAnsi="Helvetica" w:cs="Helvetica" w:hint="eastAsia"/>
                <w:color w:val="000000"/>
                <w:lang w:eastAsia="ja-JP"/>
              </w:rPr>
            </w:rPrChange>
          </w:rPr>
          <w:t>追跡するように</w:t>
        </w:r>
      </w:ins>
      <w:ins w:id="310" w:author="伊藤　宏幸" w:date="2017-02-02T17:12:00Z">
        <w:r w:rsidR="00667966" w:rsidRPr="00532D7B">
          <w:rPr>
            <w:rFonts w:asciiTheme="minorEastAsia" w:hAnsiTheme="minorEastAsia" w:cs="Helvetica" w:hint="eastAsia"/>
            <w:color w:val="000000"/>
            <w:lang w:eastAsia="ja-JP"/>
            <w:rPrChange w:id="311" w:author="伊藤　宏幸" w:date="2017-02-02T17:51:00Z">
              <w:rPr>
                <w:rFonts w:ascii="Helvetica" w:hAnsi="Helvetica" w:cs="Helvetica" w:hint="eastAsia"/>
                <w:color w:val="000000"/>
                <w:lang w:eastAsia="ja-JP"/>
              </w:rPr>
            </w:rPrChange>
          </w:rPr>
          <w:t>した</w:t>
        </w:r>
      </w:ins>
      <w:ins w:id="312" w:author="伊藤　宏幸" w:date="2017-02-02T17:08:00Z">
        <w:r w:rsidR="00FC39FC" w:rsidRPr="00532D7B">
          <w:rPr>
            <w:rFonts w:asciiTheme="minorEastAsia" w:hAnsiTheme="minorEastAsia" w:cs="Helvetica" w:hint="eastAsia"/>
            <w:color w:val="000000"/>
            <w:lang w:eastAsia="ja-JP"/>
            <w:rPrChange w:id="313" w:author="伊藤　宏幸" w:date="2017-02-02T17:51:00Z">
              <w:rPr>
                <w:rFonts w:ascii="Helvetica" w:hAnsi="Helvetica" w:cs="Helvetica" w:hint="eastAsia"/>
                <w:color w:val="000000"/>
                <w:lang w:eastAsia="ja-JP"/>
              </w:rPr>
            </w:rPrChange>
          </w:rPr>
          <w:t>。</w:t>
        </w:r>
      </w:ins>
      <w:ins w:id="314" w:author="伊藤　宏幸" w:date="2017-02-02T17:13:00Z">
        <w:r w:rsidR="00D10360">
          <w:rPr>
            <w:rStyle w:val="af2"/>
            <w:rFonts w:asciiTheme="minorEastAsia" w:hAnsiTheme="minorEastAsia" w:cs="Helvetica Neue"/>
            <w:color w:val="000000"/>
            <w:lang w:eastAsia="ja-JP"/>
          </w:rPr>
          <w:endnoteReference w:id="8"/>
        </w:r>
      </w:ins>
    </w:p>
    <w:p w14:paraId="52EEDBFB" w14:textId="77777777" w:rsidR="00FC39FC" w:rsidRPr="00C16B93" w:rsidRDefault="00FC39FC" w:rsidP="001D7315">
      <w:pPr>
        <w:rPr>
          <w:lang w:eastAsia="ja-JP"/>
        </w:rPr>
      </w:pPr>
    </w:p>
    <w:p w14:paraId="1ED20360" w14:textId="77777777" w:rsidR="001D7315" w:rsidRDefault="001D7315" w:rsidP="001D7315">
      <w:pPr>
        <w:pStyle w:val="2"/>
        <w:rPr>
          <w:sz w:val="24"/>
          <w:szCs w:val="24"/>
          <w:lang w:eastAsia="ja-JP"/>
        </w:rPr>
      </w:pPr>
      <w:r w:rsidRPr="0049441B">
        <w:rPr>
          <w:sz w:val="24"/>
          <w:szCs w:val="24"/>
        </w:rPr>
        <w:t>自動化の恩恵に預かる</w:t>
      </w:r>
    </w:p>
    <w:p w14:paraId="79D838D0" w14:textId="77777777" w:rsidR="001D7315" w:rsidRDefault="001D7315" w:rsidP="001D7315">
      <w:pPr>
        <w:pStyle w:val="3"/>
        <w:rPr>
          <w:b w:val="0"/>
          <w:sz w:val="24"/>
        </w:rPr>
      </w:pPr>
      <w:r w:rsidRPr="0049441B">
        <w:rPr>
          <w:rFonts w:hint="eastAsia"/>
          <w:b w:val="0"/>
          <w:sz w:val="24"/>
        </w:rPr>
        <w:t>要約</w:t>
      </w:r>
    </w:p>
    <w:p w14:paraId="61EC1D85" w14:textId="3A356011" w:rsidR="001D7315" w:rsidRPr="00AE338C" w:rsidRDefault="001D7315" w:rsidP="001D7315">
      <w:pPr>
        <w:rPr>
          <w:lang w:eastAsia="ja-JP"/>
        </w:rPr>
      </w:pPr>
      <w:r w:rsidRPr="007E4F52">
        <w:rPr>
          <w:rFonts w:hint="eastAsia"/>
          <w:lang w:eastAsia="ja-JP"/>
        </w:rPr>
        <w:t>自動化によって、計測の手間を減らそう</w:t>
      </w:r>
      <w:r>
        <w:rPr>
          <w:rFonts w:hint="eastAsia"/>
          <w:lang w:eastAsia="ja-JP"/>
        </w:rPr>
        <w:t>。</w:t>
      </w:r>
    </w:p>
    <w:p w14:paraId="1A46E3E3" w14:textId="77777777" w:rsidR="001D7315" w:rsidRDefault="001D7315" w:rsidP="001D7315">
      <w:pPr>
        <w:pStyle w:val="3"/>
        <w:rPr>
          <w:b w:val="0"/>
        </w:rPr>
      </w:pPr>
      <w:r w:rsidRPr="0049441B">
        <w:rPr>
          <w:rFonts w:hint="eastAsia"/>
          <w:b w:val="0"/>
        </w:rPr>
        <w:t>状況</w:t>
      </w:r>
    </w:p>
    <w:p w14:paraId="2CA13D54" w14:textId="77777777" w:rsidR="001D7315" w:rsidRPr="00AE338C" w:rsidRDefault="001D7315" w:rsidP="001D7315">
      <w:pPr>
        <w:rPr>
          <w:lang w:eastAsia="zh-CN"/>
        </w:rPr>
      </w:pPr>
      <w:r w:rsidRPr="007E4F52">
        <w:rPr>
          <w:rFonts w:hint="eastAsia"/>
          <w:lang w:eastAsia="zh-CN"/>
        </w:rPr>
        <w:t>チームはメトリクスを計測したいが、メトリクス計測の手間が</w:t>
      </w:r>
      <w:r w:rsidRPr="007E4F52">
        <w:rPr>
          <w:rFonts w:hint="eastAsia"/>
          <w:lang w:eastAsia="zh-CN"/>
        </w:rPr>
        <w:t xml:space="preserve"> </w:t>
      </w:r>
      <w:r w:rsidRPr="007E4F52">
        <w:rPr>
          <w:rFonts w:hint="eastAsia"/>
          <w:lang w:eastAsia="zh-CN"/>
        </w:rPr>
        <w:t>増えることを懸念している。</w:t>
      </w:r>
    </w:p>
    <w:p w14:paraId="40BA8C64" w14:textId="77777777" w:rsidR="001D7315" w:rsidRPr="0049441B" w:rsidRDefault="001D7315" w:rsidP="001D7315">
      <w:pPr>
        <w:pStyle w:val="3"/>
        <w:rPr>
          <w:b w:val="0"/>
          <w:sz w:val="24"/>
        </w:rPr>
      </w:pPr>
      <w:r w:rsidRPr="0049441B">
        <w:rPr>
          <w:rFonts w:hint="eastAsia"/>
          <w:b w:val="0"/>
          <w:sz w:val="24"/>
        </w:rPr>
        <w:lastRenderedPageBreak/>
        <w:t>問題</w:t>
      </w:r>
    </w:p>
    <w:p w14:paraId="2CB34378" w14:textId="0102595E" w:rsidR="001D7315" w:rsidRDefault="001D7315" w:rsidP="001D7315">
      <w:pPr>
        <w:rPr>
          <w:lang w:eastAsia="ja-JP"/>
        </w:rPr>
      </w:pPr>
      <w:r>
        <w:rPr>
          <w:rFonts w:hint="eastAsia"/>
          <w:lang w:eastAsia="ja-JP"/>
        </w:rPr>
        <w:t>メトリクス計測の手間を大きいと、</w:t>
      </w:r>
      <w:r w:rsidRPr="007E4F52">
        <w:rPr>
          <w:rFonts w:hint="eastAsia"/>
          <w:lang w:eastAsia="ja-JP"/>
        </w:rPr>
        <w:t>負担感が大きくなってしまい</w:t>
      </w:r>
      <w:r w:rsidRPr="007E4F52">
        <w:rPr>
          <w:rFonts w:hint="eastAsia"/>
          <w:lang w:eastAsia="ja-JP"/>
        </w:rPr>
        <w:t xml:space="preserve"> </w:t>
      </w:r>
      <w:r w:rsidRPr="007E4F52">
        <w:rPr>
          <w:rFonts w:hint="eastAsia"/>
          <w:lang w:eastAsia="ja-JP"/>
        </w:rPr>
        <w:t>導入することが困難になる。</w:t>
      </w:r>
    </w:p>
    <w:p w14:paraId="17DE953E" w14:textId="77777777" w:rsidR="001D7315" w:rsidRDefault="001D7315" w:rsidP="001D7315">
      <w:pPr>
        <w:pStyle w:val="3"/>
        <w:rPr>
          <w:b w:val="0"/>
          <w:sz w:val="24"/>
        </w:rPr>
      </w:pPr>
      <w:r w:rsidRPr="0049441B">
        <w:rPr>
          <w:rFonts w:hint="eastAsia"/>
          <w:b w:val="0"/>
          <w:sz w:val="24"/>
        </w:rPr>
        <w:t>フォース</w:t>
      </w:r>
    </w:p>
    <w:p w14:paraId="51101F4C" w14:textId="0F186363" w:rsidR="001D7315" w:rsidRPr="00EC3050" w:rsidRDefault="001D7315" w:rsidP="001D7315">
      <w:pPr>
        <w:rPr>
          <w:lang w:eastAsia="ja-JP"/>
        </w:rPr>
      </w:pPr>
      <w:r w:rsidRPr="007E4F52">
        <w:rPr>
          <w:rFonts w:hint="eastAsia"/>
          <w:lang w:eastAsia="ja-JP"/>
        </w:rPr>
        <w:t>計測の手間が大きく感じると</w:t>
      </w:r>
      <w:r>
        <w:rPr>
          <w:rFonts w:hint="eastAsia"/>
          <w:lang w:eastAsia="ja-JP"/>
        </w:rPr>
        <w:t>、メリットを感じることができず導入のモチベ−ションが上がらない。</w:t>
      </w:r>
    </w:p>
    <w:p w14:paraId="728D9427" w14:textId="77777777" w:rsidR="001D7315" w:rsidRPr="0049441B" w:rsidRDefault="001D7315" w:rsidP="001D7315">
      <w:pPr>
        <w:pStyle w:val="3"/>
        <w:rPr>
          <w:b w:val="0"/>
          <w:sz w:val="24"/>
        </w:rPr>
      </w:pPr>
      <w:r w:rsidRPr="0049441B">
        <w:rPr>
          <w:rFonts w:hint="eastAsia"/>
          <w:b w:val="0"/>
          <w:sz w:val="24"/>
        </w:rPr>
        <w:t>解決方法</w:t>
      </w:r>
    </w:p>
    <w:p w14:paraId="5A703FDB" w14:textId="6778756D" w:rsidR="001D7315" w:rsidRDefault="001D7315" w:rsidP="001D7315">
      <w:pPr>
        <w:rPr>
          <w:lang w:eastAsia="ja-JP"/>
        </w:rPr>
      </w:pPr>
      <w:r>
        <w:rPr>
          <w:rFonts w:hint="eastAsia"/>
          <w:lang w:eastAsia="ja-JP"/>
        </w:rPr>
        <w:t>テスト自動化、</w:t>
      </w:r>
      <w:r w:rsidRPr="007E4F52">
        <w:rPr>
          <w:rFonts w:hint="eastAsia"/>
          <w:lang w:eastAsia="ja-JP"/>
        </w:rPr>
        <w:t>ビルド自動化等の自</w:t>
      </w:r>
      <w:r>
        <w:rPr>
          <w:rFonts w:hint="eastAsia"/>
          <w:lang w:eastAsia="ja-JP"/>
        </w:rPr>
        <w:t>動化と組み合わせてメトリクスを自動で計測できるようにすることで、</w:t>
      </w:r>
      <w:r w:rsidRPr="007E4F52">
        <w:rPr>
          <w:rFonts w:hint="eastAsia"/>
          <w:lang w:eastAsia="ja-JP"/>
        </w:rPr>
        <w:t xml:space="preserve"> </w:t>
      </w:r>
      <w:r w:rsidRPr="007E4F52">
        <w:rPr>
          <w:rFonts w:hint="eastAsia"/>
          <w:lang w:eastAsia="ja-JP"/>
        </w:rPr>
        <w:t>メトリクス計測の手間が減らし導入を容易にする。</w:t>
      </w:r>
    </w:p>
    <w:p w14:paraId="1DE7177D" w14:textId="77777777" w:rsidR="001D7315" w:rsidRPr="0049441B" w:rsidRDefault="001D7315" w:rsidP="001D7315">
      <w:pPr>
        <w:pStyle w:val="3"/>
        <w:rPr>
          <w:b w:val="0"/>
          <w:sz w:val="24"/>
        </w:rPr>
      </w:pPr>
      <w:r w:rsidRPr="0049441B">
        <w:rPr>
          <w:rFonts w:hint="eastAsia"/>
          <w:b w:val="0"/>
          <w:sz w:val="24"/>
        </w:rPr>
        <w:t>結果状況</w:t>
      </w:r>
    </w:p>
    <w:p w14:paraId="706239E3" w14:textId="457CDB0B" w:rsidR="001D7315" w:rsidRDefault="001D7315" w:rsidP="001D7315">
      <w:pPr>
        <w:rPr>
          <w:lang w:eastAsia="ja-JP"/>
        </w:rPr>
      </w:pPr>
      <w:r w:rsidRPr="007E4F52">
        <w:rPr>
          <w:rFonts w:hint="eastAsia"/>
          <w:lang w:eastAsia="ja-JP"/>
        </w:rPr>
        <w:t>メトリクス計測を自動化することで、チームの負担感を減りメトリクスを導入することができる。</w:t>
      </w:r>
      <w:r w:rsidRPr="007E4F52">
        <w:rPr>
          <w:rFonts w:hint="eastAsia"/>
          <w:lang w:eastAsia="ja-JP"/>
        </w:rPr>
        <w:t xml:space="preserve"> </w:t>
      </w:r>
      <w:r w:rsidRPr="007E4F52">
        <w:rPr>
          <w:rFonts w:hint="eastAsia"/>
          <w:lang w:eastAsia="ja-JP"/>
        </w:rPr>
        <w:t>一方で、自分たちの抱えている問題と自動で計測できるメトリクスが関連していない場合は、改善に繋がらないので注意が必要である。</w:t>
      </w:r>
    </w:p>
    <w:p w14:paraId="78413A55" w14:textId="77777777" w:rsidR="00A540D7" w:rsidRPr="0049441B" w:rsidRDefault="00A540D7" w:rsidP="00A540D7">
      <w:pPr>
        <w:pStyle w:val="3"/>
        <w:rPr>
          <w:ins w:id="327" w:author="伊藤　宏幸" w:date="2017-02-02T17:28:00Z"/>
          <w:b w:val="0"/>
          <w:sz w:val="24"/>
        </w:rPr>
      </w:pPr>
      <w:ins w:id="328" w:author="伊藤　宏幸" w:date="2017-02-02T17:28:00Z">
        <w:r>
          <w:rPr>
            <w:rFonts w:hint="eastAsia"/>
            <w:b w:val="0"/>
            <w:sz w:val="24"/>
          </w:rPr>
          <w:t>適用事例</w:t>
        </w:r>
      </w:ins>
    </w:p>
    <w:p w14:paraId="76959657" w14:textId="0CA07490" w:rsidR="001D7315" w:rsidRPr="00CA3421" w:rsidRDefault="00A540D7" w:rsidP="00A540D7">
      <w:pPr>
        <w:rPr>
          <w:ins w:id="329" w:author="伊藤　宏幸" w:date="2017-02-02T17:28:00Z"/>
          <w:rFonts w:asciiTheme="minorEastAsia" w:hAnsiTheme="minorEastAsia"/>
          <w:lang w:eastAsia="ja-JP"/>
          <w:rPrChange w:id="330" w:author="伊藤　宏幸" w:date="2017-02-02T17:32:00Z">
            <w:rPr>
              <w:ins w:id="331" w:author="伊藤　宏幸" w:date="2017-02-02T17:28:00Z"/>
              <w:lang w:eastAsia="ja-JP"/>
            </w:rPr>
          </w:rPrChange>
        </w:rPr>
      </w:pPr>
      <w:ins w:id="332" w:author="伊藤　宏幸" w:date="2017-02-02T17:28:00Z">
        <w:r w:rsidRPr="00A051A8">
          <w:rPr>
            <w:rFonts w:asciiTheme="minorEastAsia" w:hAnsiTheme="minorEastAsia" w:cs="Helvetica" w:hint="eastAsia"/>
            <w:color w:val="000000"/>
            <w:lang w:eastAsia="ja-JP"/>
            <w:rPrChange w:id="333" w:author="伊藤　宏幸" w:date="2017-02-02T17:52:00Z">
              <w:rPr>
                <w:rFonts w:ascii="Helvetica" w:hAnsi="Helvetica" w:cs="Helvetica" w:hint="eastAsia"/>
                <w:color w:val="000000"/>
                <w:lang w:eastAsia="ja-JP"/>
              </w:rPr>
            </w:rPrChange>
          </w:rPr>
          <w:t>過去に支援したチームで、</w:t>
        </w:r>
      </w:ins>
      <w:ins w:id="334" w:author="伊藤　宏幸" w:date="2017-02-02T17:29:00Z">
        <w:r w:rsidR="00CB76BA" w:rsidRPr="00A051A8">
          <w:rPr>
            <w:rFonts w:asciiTheme="minorEastAsia" w:hAnsiTheme="minorEastAsia" w:cs="Helvetica" w:hint="eastAsia"/>
            <w:color w:val="000000"/>
            <w:lang w:eastAsia="ja-JP"/>
            <w:rPrChange w:id="335" w:author="伊藤　宏幸" w:date="2017-02-02T17:52:00Z">
              <w:rPr>
                <w:rFonts w:ascii="Helvetica" w:hAnsi="Helvetica" w:cs="Helvetica" w:hint="eastAsia"/>
                <w:color w:val="000000"/>
                <w:lang w:eastAsia="ja-JP"/>
              </w:rPr>
            </w:rPrChange>
          </w:rPr>
          <w:t>タスクの現状を把握</w:t>
        </w:r>
      </w:ins>
      <w:ins w:id="336" w:author="伊藤　宏幸" w:date="2017-02-02T17:30:00Z">
        <w:r w:rsidR="00CB76BA" w:rsidRPr="00A051A8">
          <w:rPr>
            <w:rFonts w:asciiTheme="minorEastAsia" w:hAnsiTheme="minorEastAsia" w:cs="Helvetica" w:hint="eastAsia"/>
            <w:color w:val="000000"/>
            <w:lang w:eastAsia="ja-JP"/>
            <w:rPrChange w:id="337" w:author="伊藤　宏幸" w:date="2017-02-02T17:52:00Z">
              <w:rPr>
                <w:rFonts w:ascii="Helvetica" w:hAnsi="Helvetica" w:cs="Helvetica" w:hint="eastAsia"/>
                <w:color w:val="000000"/>
                <w:lang w:eastAsia="ja-JP"/>
              </w:rPr>
            </w:rPrChange>
          </w:rPr>
          <w:t>したいという要望が出たことがあった。ちょうどタスク管理に</w:t>
        </w:r>
        <w:r w:rsidR="00CB76BA" w:rsidRPr="00A051A8">
          <w:rPr>
            <w:rFonts w:asciiTheme="minorEastAsia" w:hAnsiTheme="minorEastAsia" w:cs="Helvetica"/>
            <w:color w:val="000000"/>
            <w:lang w:eastAsia="ja-JP"/>
            <w:rPrChange w:id="338" w:author="伊藤　宏幸" w:date="2017-02-02T17:52:00Z">
              <w:rPr>
                <w:rFonts w:ascii="Helvetica" w:hAnsi="Helvetica" w:cs="Helvetica"/>
                <w:color w:val="000000"/>
                <w:lang w:eastAsia="ja-JP"/>
              </w:rPr>
            </w:rPrChange>
          </w:rPr>
          <w:t>JIRA</w:t>
        </w:r>
        <w:r w:rsidR="00CB76BA" w:rsidRPr="00A051A8">
          <w:rPr>
            <w:rFonts w:asciiTheme="minorEastAsia" w:hAnsiTheme="minorEastAsia" w:cs="Helvetica" w:hint="eastAsia"/>
            <w:color w:val="000000"/>
            <w:lang w:eastAsia="ja-JP"/>
            <w:rPrChange w:id="339" w:author="伊藤　宏幸" w:date="2017-02-02T17:52:00Z">
              <w:rPr>
                <w:rFonts w:ascii="Helvetica" w:hAnsi="Helvetica" w:cs="Helvetica" w:hint="eastAsia"/>
                <w:color w:val="000000"/>
                <w:lang w:eastAsia="ja-JP"/>
              </w:rPr>
            </w:rPrChange>
          </w:rPr>
          <w:t>を使用していたため、その</w:t>
        </w:r>
      </w:ins>
      <w:ins w:id="340" w:author="伊藤　宏幸" w:date="2017-02-02T17:31:00Z">
        <w:r w:rsidR="00CB76BA" w:rsidRPr="00A051A8">
          <w:rPr>
            <w:rFonts w:asciiTheme="minorEastAsia" w:hAnsiTheme="minorEastAsia" w:cs="Helvetica"/>
            <w:color w:val="000000"/>
            <w:lang w:eastAsia="ja-JP"/>
            <w:rPrChange w:id="341" w:author="伊藤　宏幸" w:date="2017-02-02T17:52:00Z">
              <w:rPr>
                <w:rFonts w:ascii="Helvetica" w:hAnsi="Helvetica" w:cs="Helvetica"/>
                <w:color w:val="000000"/>
                <w:lang w:eastAsia="ja-JP"/>
              </w:rPr>
            </w:rPrChange>
          </w:rPr>
          <w:t>CFD</w:t>
        </w:r>
        <w:r w:rsidR="00CB76BA" w:rsidRPr="00A051A8">
          <w:rPr>
            <w:rFonts w:asciiTheme="minorEastAsia" w:hAnsiTheme="minorEastAsia" w:cs="Helvetica" w:hint="eastAsia"/>
            <w:color w:val="000000"/>
            <w:lang w:eastAsia="ja-JP"/>
            <w:rPrChange w:id="342" w:author="伊藤　宏幸" w:date="2017-02-02T17:52:00Z">
              <w:rPr>
                <w:rFonts w:ascii="Helvetica" w:hAnsi="Helvetica" w:cs="Helvetica" w:hint="eastAsia"/>
                <w:color w:val="000000"/>
                <w:lang w:eastAsia="ja-JP"/>
              </w:rPr>
            </w:rPrChange>
          </w:rPr>
          <w:t>及び</w:t>
        </w:r>
      </w:ins>
      <w:ins w:id="343" w:author="伊藤　宏幸" w:date="2017-02-02T17:30:00Z">
        <w:r w:rsidR="00CB76BA" w:rsidRPr="00A051A8">
          <w:rPr>
            <w:rFonts w:asciiTheme="minorEastAsia" w:hAnsiTheme="minorEastAsia" w:cs="Helvetica"/>
            <w:color w:val="000000"/>
            <w:lang w:eastAsia="ja-JP"/>
            <w:rPrChange w:id="344" w:author="伊藤　宏幸" w:date="2017-02-02T17:52:00Z">
              <w:rPr>
                <w:rFonts w:ascii="Helvetica" w:hAnsi="Helvetica" w:cs="Helvetica"/>
                <w:color w:val="000000"/>
                <w:lang w:eastAsia="ja-JP"/>
              </w:rPr>
            </w:rPrChange>
          </w:rPr>
          <w:t>dashboard</w:t>
        </w:r>
        <w:r w:rsidR="00CB76BA" w:rsidRPr="00A051A8">
          <w:rPr>
            <w:rFonts w:asciiTheme="minorEastAsia" w:hAnsiTheme="minorEastAsia" w:cs="Helvetica" w:hint="eastAsia"/>
            <w:color w:val="000000"/>
            <w:lang w:eastAsia="ja-JP"/>
            <w:rPrChange w:id="345" w:author="伊藤　宏幸" w:date="2017-02-02T17:52:00Z">
              <w:rPr>
                <w:rFonts w:ascii="Helvetica" w:hAnsi="Helvetica" w:cs="Helvetica" w:hint="eastAsia"/>
                <w:color w:val="000000"/>
                <w:lang w:eastAsia="ja-JP"/>
              </w:rPr>
            </w:rPrChange>
          </w:rPr>
          <w:t>を活用して、</w:t>
        </w:r>
      </w:ins>
      <w:ins w:id="346" w:author="伊藤　宏幸" w:date="2017-02-02T17:31:00Z">
        <w:r w:rsidR="00CB76BA" w:rsidRPr="00A051A8">
          <w:rPr>
            <w:rFonts w:asciiTheme="minorEastAsia" w:hAnsiTheme="minorEastAsia" w:cs="Helvetica" w:hint="eastAsia"/>
            <w:color w:val="000000"/>
            <w:lang w:eastAsia="ja-JP"/>
            <w:rPrChange w:id="347" w:author="伊藤　宏幸" w:date="2017-02-02T17:52:00Z">
              <w:rPr>
                <w:rFonts w:ascii="Helvetica" w:hAnsi="Helvetica" w:cs="Helvetica" w:hint="eastAsia"/>
                <w:color w:val="000000"/>
                <w:lang w:eastAsia="ja-JP"/>
              </w:rPr>
            </w:rPrChange>
          </w:rPr>
          <w:t>タスクの</w:t>
        </w:r>
      </w:ins>
      <w:ins w:id="348" w:author="伊藤　宏幸" w:date="2017-02-02T17:33:00Z">
        <w:r w:rsidR="001D3369" w:rsidRPr="00A051A8">
          <w:rPr>
            <w:rFonts w:asciiTheme="minorEastAsia" w:hAnsiTheme="minorEastAsia" w:cs="Helvetica" w:hint="eastAsia"/>
            <w:color w:val="000000"/>
            <w:lang w:eastAsia="ja-JP"/>
          </w:rPr>
          <w:t>全体像と</w:t>
        </w:r>
      </w:ins>
      <w:ins w:id="349" w:author="伊藤　宏幸" w:date="2017-02-02T17:34:00Z">
        <w:r w:rsidR="001D3369" w:rsidRPr="004D2663">
          <w:rPr>
            <w:rFonts w:asciiTheme="minorEastAsia" w:hAnsiTheme="minorEastAsia" w:cs="Helvetica" w:hint="eastAsia"/>
            <w:color w:val="000000"/>
            <w:lang w:eastAsia="ja-JP"/>
          </w:rPr>
          <w:t>傾向を</w:t>
        </w:r>
      </w:ins>
      <w:ins w:id="350" w:author="伊藤　宏幸" w:date="2017-02-02T17:31:00Z">
        <w:r w:rsidR="00CB76BA" w:rsidRPr="00A051A8">
          <w:rPr>
            <w:rFonts w:asciiTheme="minorEastAsia" w:hAnsiTheme="minorEastAsia" w:cs="Helvetica" w:hint="eastAsia"/>
            <w:color w:val="000000"/>
            <w:lang w:eastAsia="ja-JP"/>
            <w:rPrChange w:id="351" w:author="伊藤　宏幸" w:date="2017-02-02T17:52:00Z">
              <w:rPr>
                <w:rFonts w:ascii="Helvetica" w:hAnsi="Helvetica" w:cs="Helvetica" w:hint="eastAsia"/>
                <w:color w:val="000000"/>
                <w:lang w:eastAsia="ja-JP"/>
              </w:rPr>
            </w:rPrChange>
          </w:rPr>
          <w:t>自動的に収集・</w:t>
        </w:r>
      </w:ins>
      <w:ins w:id="352" w:author="伊藤　宏幸" w:date="2017-02-02T17:34:00Z">
        <w:r w:rsidR="007A710F" w:rsidRPr="00A051A8">
          <w:rPr>
            <w:rFonts w:asciiTheme="minorEastAsia" w:hAnsiTheme="minorEastAsia" w:cs="Helvetica" w:hint="eastAsia"/>
            <w:color w:val="000000"/>
            <w:lang w:eastAsia="ja-JP"/>
          </w:rPr>
          <w:t>確認</w:t>
        </w:r>
      </w:ins>
      <w:ins w:id="353" w:author="伊藤　宏幸" w:date="2017-02-02T17:31:00Z">
        <w:r w:rsidR="00CB76BA" w:rsidRPr="00A051A8">
          <w:rPr>
            <w:rFonts w:asciiTheme="minorEastAsia" w:hAnsiTheme="minorEastAsia" w:cs="Helvetica" w:hint="eastAsia"/>
            <w:color w:val="000000"/>
            <w:lang w:eastAsia="ja-JP"/>
            <w:rPrChange w:id="354" w:author="伊藤　宏幸" w:date="2017-02-02T17:52:00Z">
              <w:rPr>
                <w:rFonts w:ascii="Helvetica" w:hAnsi="Helvetica" w:cs="Helvetica" w:hint="eastAsia"/>
                <w:color w:val="000000"/>
                <w:lang w:eastAsia="ja-JP"/>
              </w:rPr>
            </w:rPrChange>
          </w:rPr>
          <w:t>できるように</w:t>
        </w:r>
      </w:ins>
      <w:ins w:id="355" w:author="伊藤　宏幸" w:date="2017-02-02T17:32:00Z">
        <w:r w:rsidR="00CB76BA" w:rsidRPr="00A051A8">
          <w:rPr>
            <w:rFonts w:asciiTheme="minorEastAsia" w:hAnsiTheme="minorEastAsia" w:cs="Helvetica" w:hint="eastAsia"/>
            <w:color w:val="000000"/>
            <w:lang w:eastAsia="ja-JP"/>
            <w:rPrChange w:id="356" w:author="伊藤　宏幸" w:date="2017-02-02T17:52:00Z">
              <w:rPr>
                <w:rFonts w:ascii="Helvetica" w:hAnsi="Helvetica" w:cs="Helvetica" w:hint="eastAsia"/>
                <w:color w:val="000000"/>
                <w:lang w:eastAsia="ja-JP"/>
              </w:rPr>
            </w:rPrChange>
          </w:rPr>
          <w:t>した</w:t>
        </w:r>
      </w:ins>
      <w:ins w:id="357" w:author="伊藤　宏幸" w:date="2017-02-02T17:31:00Z">
        <w:r w:rsidR="00CB76BA" w:rsidRPr="00A051A8">
          <w:rPr>
            <w:rFonts w:asciiTheme="minorEastAsia" w:hAnsiTheme="minorEastAsia" w:cs="Helvetica" w:hint="eastAsia"/>
            <w:color w:val="000000"/>
            <w:lang w:eastAsia="ja-JP"/>
            <w:rPrChange w:id="358" w:author="伊藤　宏幸" w:date="2017-02-02T17:52:00Z">
              <w:rPr>
                <w:rFonts w:ascii="Helvetica" w:hAnsi="Helvetica" w:cs="Helvetica" w:hint="eastAsia"/>
                <w:color w:val="000000"/>
                <w:lang w:eastAsia="ja-JP"/>
              </w:rPr>
            </w:rPrChange>
          </w:rPr>
          <w:t>。</w:t>
        </w:r>
      </w:ins>
      <w:ins w:id="359" w:author="伊藤　宏幸" w:date="2017-02-02T17:32:00Z">
        <w:r w:rsidR="00F07CE4" w:rsidRPr="00A051A8">
          <w:rPr>
            <w:rFonts w:asciiTheme="minorEastAsia" w:hAnsiTheme="minorEastAsia" w:cs="Helvetica" w:hint="eastAsia"/>
            <w:color w:val="000000"/>
            <w:lang w:eastAsia="ja-JP"/>
            <w:rPrChange w:id="360" w:author="伊藤　宏幸" w:date="2017-02-02T17:52:00Z">
              <w:rPr>
                <w:rFonts w:ascii="Helvetica" w:hAnsi="Helvetica" w:cs="Helvetica" w:hint="eastAsia"/>
                <w:color w:val="000000"/>
                <w:lang w:eastAsia="ja-JP"/>
              </w:rPr>
            </w:rPrChange>
          </w:rPr>
          <w:t>チームはこの情報をもとに施策を実施するようになった。</w:t>
        </w:r>
      </w:ins>
      <w:ins w:id="361" w:author="伊藤　宏幸" w:date="2017-02-02T17:33:00Z">
        <w:r w:rsidR="004468AD">
          <w:rPr>
            <w:rStyle w:val="af2"/>
            <w:rFonts w:asciiTheme="minorEastAsia" w:hAnsiTheme="minorEastAsia"/>
            <w:lang w:eastAsia="ja-JP"/>
          </w:rPr>
          <w:endnoteReference w:id="9"/>
        </w:r>
      </w:ins>
    </w:p>
    <w:p w14:paraId="3FBAB1BB" w14:textId="77777777" w:rsidR="00A540D7" w:rsidRPr="00C16B93" w:rsidRDefault="00A540D7" w:rsidP="001D7315">
      <w:pPr>
        <w:rPr>
          <w:lang w:eastAsia="ja-JP"/>
        </w:rPr>
      </w:pPr>
    </w:p>
    <w:p w14:paraId="63B58E53" w14:textId="77777777" w:rsidR="001D7315" w:rsidRDefault="001D7315" w:rsidP="001D7315">
      <w:pPr>
        <w:pStyle w:val="2"/>
        <w:rPr>
          <w:sz w:val="24"/>
          <w:szCs w:val="24"/>
          <w:lang w:eastAsia="ja-JP"/>
        </w:rPr>
      </w:pPr>
      <w:r w:rsidRPr="0049441B">
        <w:rPr>
          <w:sz w:val="24"/>
          <w:szCs w:val="24"/>
        </w:rPr>
        <w:t>成長を実感する</w:t>
      </w:r>
    </w:p>
    <w:p w14:paraId="4721F6C5" w14:textId="77777777" w:rsidR="001D7315" w:rsidRDefault="001D7315" w:rsidP="001D7315">
      <w:pPr>
        <w:pStyle w:val="3"/>
        <w:rPr>
          <w:b w:val="0"/>
          <w:sz w:val="24"/>
        </w:rPr>
      </w:pPr>
      <w:r w:rsidRPr="0049441B">
        <w:rPr>
          <w:rFonts w:hint="eastAsia"/>
          <w:b w:val="0"/>
          <w:sz w:val="24"/>
        </w:rPr>
        <w:t>要約</w:t>
      </w:r>
    </w:p>
    <w:p w14:paraId="7D04BDA0" w14:textId="1E6DC655" w:rsidR="001D7315" w:rsidRPr="00AE338C" w:rsidRDefault="001D7315" w:rsidP="001D7315">
      <w:pPr>
        <w:rPr>
          <w:lang w:eastAsia="ja-JP"/>
        </w:rPr>
      </w:pPr>
      <w:r w:rsidRPr="00541E56">
        <w:rPr>
          <w:rFonts w:hint="eastAsia"/>
          <w:lang w:eastAsia="ja-JP"/>
        </w:rPr>
        <w:t>チームが自らの成長を実感できるメトリクスを計測し、改善のモチベーションを上げよう</w:t>
      </w:r>
      <w:r>
        <w:rPr>
          <w:rFonts w:hint="eastAsia"/>
          <w:lang w:eastAsia="ja-JP"/>
        </w:rPr>
        <w:t>。</w:t>
      </w:r>
    </w:p>
    <w:p w14:paraId="39EBB011" w14:textId="77777777" w:rsidR="001D7315" w:rsidRDefault="001D7315" w:rsidP="001D7315">
      <w:pPr>
        <w:pStyle w:val="3"/>
        <w:rPr>
          <w:b w:val="0"/>
        </w:rPr>
      </w:pPr>
      <w:r w:rsidRPr="0049441B">
        <w:rPr>
          <w:rFonts w:hint="eastAsia"/>
          <w:b w:val="0"/>
        </w:rPr>
        <w:t>状況</w:t>
      </w:r>
    </w:p>
    <w:p w14:paraId="21CE4947" w14:textId="77777777" w:rsidR="001D7315" w:rsidRPr="00AE338C" w:rsidRDefault="001D7315" w:rsidP="001D7315">
      <w:pPr>
        <w:rPr>
          <w:lang w:eastAsia="zh-CN"/>
        </w:rPr>
      </w:pPr>
      <w:r w:rsidRPr="00541E56">
        <w:rPr>
          <w:rFonts w:hint="eastAsia"/>
          <w:lang w:eastAsia="zh-CN"/>
        </w:rPr>
        <w:t>チームはメトリクスを計測しているが、「計測しているだけ」という状態になっており、改善のモチベーションも下がっている。</w:t>
      </w:r>
    </w:p>
    <w:p w14:paraId="01DDFF1D" w14:textId="77777777" w:rsidR="001D7315" w:rsidRPr="0049441B" w:rsidRDefault="001D7315" w:rsidP="001D7315">
      <w:pPr>
        <w:pStyle w:val="3"/>
        <w:rPr>
          <w:b w:val="0"/>
          <w:sz w:val="24"/>
        </w:rPr>
      </w:pPr>
      <w:r w:rsidRPr="0049441B">
        <w:rPr>
          <w:rFonts w:hint="eastAsia"/>
          <w:b w:val="0"/>
          <w:sz w:val="24"/>
        </w:rPr>
        <w:t>問題</w:t>
      </w:r>
    </w:p>
    <w:p w14:paraId="68EBE291" w14:textId="3C5FB4A9" w:rsidR="001D7315" w:rsidRDefault="001D7315" w:rsidP="001D7315">
      <w:pPr>
        <w:rPr>
          <w:lang w:eastAsia="ja-JP"/>
        </w:rPr>
      </w:pPr>
      <w:r w:rsidRPr="00541E56">
        <w:rPr>
          <w:rFonts w:hint="eastAsia"/>
          <w:lang w:eastAsia="ja-JP"/>
        </w:rPr>
        <w:t>チームが改善活動をした結果の変化がメトリクスの実績として現れないと、メトリクスを計測するメリットが感じられない。</w:t>
      </w:r>
    </w:p>
    <w:p w14:paraId="1706C737" w14:textId="77777777" w:rsidR="001D7315" w:rsidRDefault="001D7315" w:rsidP="001D7315">
      <w:pPr>
        <w:pStyle w:val="3"/>
        <w:rPr>
          <w:b w:val="0"/>
          <w:sz w:val="24"/>
        </w:rPr>
      </w:pPr>
      <w:r w:rsidRPr="0049441B">
        <w:rPr>
          <w:rFonts w:hint="eastAsia"/>
          <w:b w:val="0"/>
          <w:sz w:val="24"/>
        </w:rPr>
        <w:t>フォース</w:t>
      </w:r>
    </w:p>
    <w:p w14:paraId="3EA28505" w14:textId="7BD5F18C" w:rsidR="001D7315" w:rsidRPr="00EC3050" w:rsidRDefault="001D7315" w:rsidP="001D7315">
      <w:pPr>
        <w:rPr>
          <w:lang w:eastAsia="ja-JP"/>
        </w:rPr>
      </w:pPr>
      <w:r w:rsidRPr="00541E56">
        <w:rPr>
          <w:rFonts w:hint="eastAsia"/>
          <w:lang w:eastAsia="ja-JP"/>
        </w:rPr>
        <w:t>チームの成長を実感する機会は明示的に設けられていないケースが多い。</w:t>
      </w:r>
    </w:p>
    <w:p w14:paraId="1ACE90EA" w14:textId="77777777" w:rsidR="001D7315" w:rsidRPr="0049441B" w:rsidRDefault="001D7315" w:rsidP="001D7315">
      <w:pPr>
        <w:pStyle w:val="3"/>
        <w:rPr>
          <w:b w:val="0"/>
          <w:sz w:val="24"/>
        </w:rPr>
      </w:pPr>
      <w:r w:rsidRPr="0049441B">
        <w:rPr>
          <w:rFonts w:hint="eastAsia"/>
          <w:b w:val="0"/>
          <w:sz w:val="24"/>
        </w:rPr>
        <w:lastRenderedPageBreak/>
        <w:t>解決方法</w:t>
      </w:r>
    </w:p>
    <w:p w14:paraId="59A074CE" w14:textId="5898A347" w:rsidR="001D7315" w:rsidRDefault="001D7315" w:rsidP="001D7315">
      <w:pPr>
        <w:rPr>
          <w:lang w:eastAsia="ja-JP"/>
        </w:rPr>
      </w:pPr>
      <w:r w:rsidRPr="00541E56">
        <w:rPr>
          <w:rFonts w:hint="eastAsia"/>
          <w:lang w:eastAsia="ja-JP"/>
        </w:rPr>
        <w:t>チームの改善活動による変化が実績として計測できるメトリクスを設定することにより、改善活動が有効だったかどうかを知ることが</w:t>
      </w:r>
      <w:r w:rsidRPr="00541E56">
        <w:rPr>
          <w:rFonts w:hint="eastAsia"/>
          <w:lang w:eastAsia="ja-JP"/>
        </w:rPr>
        <w:t xml:space="preserve"> </w:t>
      </w:r>
      <w:r w:rsidRPr="00541E56">
        <w:rPr>
          <w:rFonts w:hint="eastAsia"/>
          <w:lang w:eastAsia="ja-JP"/>
        </w:rPr>
        <w:t>できる。</w:t>
      </w:r>
    </w:p>
    <w:p w14:paraId="0E86B0EE" w14:textId="77777777" w:rsidR="001D7315" w:rsidRPr="0049441B" w:rsidRDefault="001D7315" w:rsidP="001D7315">
      <w:pPr>
        <w:pStyle w:val="3"/>
        <w:rPr>
          <w:b w:val="0"/>
          <w:sz w:val="24"/>
        </w:rPr>
      </w:pPr>
      <w:r w:rsidRPr="0049441B">
        <w:rPr>
          <w:rFonts w:hint="eastAsia"/>
          <w:b w:val="0"/>
          <w:sz w:val="24"/>
        </w:rPr>
        <w:t>結果状況</w:t>
      </w:r>
    </w:p>
    <w:p w14:paraId="603E537B" w14:textId="77777777" w:rsidR="001D7315" w:rsidRDefault="001D7315" w:rsidP="001D7315">
      <w:pPr>
        <w:rPr>
          <w:lang w:eastAsia="ja-JP"/>
        </w:rPr>
      </w:pPr>
      <w:r w:rsidRPr="00541E56">
        <w:rPr>
          <w:rFonts w:hint="eastAsia"/>
          <w:lang w:eastAsia="ja-JP"/>
        </w:rPr>
        <w:t>改善活動による変化を把握できるようになり、チームが成長を実感</w:t>
      </w:r>
      <w:r w:rsidRPr="00541E56">
        <w:rPr>
          <w:rFonts w:hint="eastAsia"/>
          <w:lang w:eastAsia="ja-JP"/>
        </w:rPr>
        <w:t xml:space="preserve"> </w:t>
      </w:r>
      <w:r w:rsidRPr="00541E56">
        <w:rPr>
          <w:rFonts w:hint="eastAsia"/>
          <w:lang w:eastAsia="ja-JP"/>
        </w:rPr>
        <w:t>できるようになる。その結果として、新たな改善の試みをチームが</w:t>
      </w:r>
      <w:r w:rsidRPr="00541E56">
        <w:rPr>
          <w:rFonts w:hint="eastAsia"/>
          <w:lang w:eastAsia="ja-JP"/>
        </w:rPr>
        <w:t xml:space="preserve"> </w:t>
      </w:r>
      <w:r w:rsidRPr="00541E56">
        <w:rPr>
          <w:rFonts w:hint="eastAsia"/>
          <w:lang w:eastAsia="ja-JP"/>
        </w:rPr>
        <w:t>より積極的に実施するようになる。</w:t>
      </w:r>
    </w:p>
    <w:p w14:paraId="587CE748" w14:textId="77777777" w:rsidR="00B611A2" w:rsidRPr="00B67BE3" w:rsidRDefault="00B611A2" w:rsidP="00B611A2">
      <w:pPr>
        <w:pStyle w:val="3"/>
        <w:rPr>
          <w:ins w:id="363" w:author="伊藤　宏幸" w:date="2017-02-02T17:35:00Z"/>
          <w:b w:val="0"/>
          <w:sz w:val="24"/>
        </w:rPr>
      </w:pPr>
      <w:ins w:id="364" w:author="伊藤　宏幸" w:date="2017-02-02T17:35:00Z">
        <w:r w:rsidRPr="00B67BE3">
          <w:rPr>
            <w:rFonts w:hint="eastAsia"/>
            <w:b w:val="0"/>
            <w:sz w:val="24"/>
          </w:rPr>
          <w:t>適用事例</w:t>
        </w:r>
      </w:ins>
    </w:p>
    <w:p w14:paraId="20455C73" w14:textId="138DD19A" w:rsidR="001E7608" w:rsidRPr="00D40D6B" w:rsidRDefault="00B611A2" w:rsidP="00DF64C2">
      <w:pPr>
        <w:rPr>
          <w:ins w:id="365" w:author="伊藤　宏幸" w:date="2017-02-02T17:36:00Z"/>
          <w:rFonts w:asciiTheme="minorEastAsia" w:hAnsiTheme="minorEastAsia" w:cs="Helvetica"/>
          <w:color w:val="000000"/>
          <w:lang w:eastAsia="ja-JP"/>
          <w:rPrChange w:id="366" w:author="伊藤　宏幸" w:date="2017-02-02T17:39:00Z">
            <w:rPr>
              <w:ins w:id="367" w:author="伊藤　宏幸" w:date="2017-02-02T17:36:00Z"/>
              <w:lang w:eastAsia="ja-JP"/>
            </w:rPr>
          </w:rPrChange>
        </w:rPr>
      </w:pPr>
      <w:ins w:id="368" w:author="伊藤　宏幸" w:date="2017-02-02T17:35:00Z">
        <w:r w:rsidRPr="00FD5364">
          <w:rPr>
            <w:rFonts w:asciiTheme="minorEastAsia" w:hAnsiTheme="minorEastAsia" w:cs="Helvetica" w:hint="eastAsia"/>
            <w:color w:val="000000"/>
            <w:lang w:eastAsia="ja-JP"/>
          </w:rPr>
          <w:t>過去にテスト自動化普及の特命チームを編成した際、テスト自動化目標の</w:t>
        </w:r>
        <w:r w:rsidRPr="006D6253">
          <w:rPr>
            <w:rFonts w:asciiTheme="minorEastAsia" w:hAnsiTheme="minorEastAsia" w:cs="Helvetica" w:hint="eastAsia"/>
            <w:color w:val="000000"/>
            <w:lang w:eastAsia="ja-JP"/>
          </w:rPr>
          <w:t>「達成度」を</w:t>
        </w:r>
      </w:ins>
      <w:ins w:id="369" w:author="伊藤　宏幸" w:date="2017-02-02T17:36:00Z">
        <w:r w:rsidR="001E7608" w:rsidRPr="00FD5364">
          <w:rPr>
            <w:rFonts w:asciiTheme="minorEastAsia" w:hAnsiTheme="minorEastAsia" w:cs="Helvetica" w:hint="eastAsia"/>
            <w:color w:val="000000"/>
            <w:lang w:eastAsia="ja-JP"/>
          </w:rPr>
          <w:t>週次で計測し、変化がなければそこを徹底的に</w:t>
        </w:r>
      </w:ins>
      <w:ins w:id="370" w:author="伊藤　宏幸" w:date="2017-02-02T17:37:00Z">
        <w:r w:rsidR="00966E4D" w:rsidRPr="00FD5364">
          <w:rPr>
            <w:rFonts w:asciiTheme="minorEastAsia" w:hAnsiTheme="minorEastAsia" w:cs="Helvetica" w:hint="eastAsia"/>
            <w:color w:val="000000"/>
            <w:lang w:eastAsia="ja-JP"/>
            <w:rPrChange w:id="371" w:author="伊藤　宏幸" w:date="2017-02-02T17:52:00Z">
              <w:rPr>
                <w:rFonts w:ascii="Helvetica" w:hAnsi="Helvetica" w:cs="Helvetica" w:hint="eastAsia"/>
                <w:color w:val="000000"/>
                <w:lang w:eastAsia="ja-JP"/>
              </w:rPr>
            </w:rPrChange>
          </w:rPr>
          <w:t>教育・</w:t>
        </w:r>
      </w:ins>
      <w:ins w:id="372" w:author="伊藤　宏幸" w:date="2017-02-02T17:36:00Z">
        <w:r w:rsidR="001E7608" w:rsidRPr="00FD5364">
          <w:rPr>
            <w:rFonts w:asciiTheme="minorEastAsia" w:hAnsiTheme="minorEastAsia" w:cs="Helvetica" w:hint="eastAsia"/>
            <w:color w:val="000000"/>
            <w:lang w:eastAsia="ja-JP"/>
            <w:rPrChange w:id="373" w:author="伊藤　宏幸" w:date="2017-02-02T17:52:00Z">
              <w:rPr>
                <w:rFonts w:ascii="Helvetica" w:hAnsi="Helvetica" w:cs="Helvetica" w:hint="eastAsia"/>
                <w:color w:val="000000"/>
                <w:lang w:eastAsia="ja-JP"/>
              </w:rPr>
            </w:rPrChange>
          </w:rPr>
          <w:t>支援するように振る舞った。</w:t>
        </w:r>
      </w:ins>
      <w:ins w:id="374" w:author="伊藤　宏幸" w:date="2017-02-02T17:37:00Z">
        <w:r w:rsidR="00966E4D" w:rsidRPr="00FD5364">
          <w:rPr>
            <w:rFonts w:asciiTheme="minorEastAsia" w:hAnsiTheme="minorEastAsia" w:cs="Helvetica" w:hint="eastAsia"/>
            <w:color w:val="000000"/>
            <w:lang w:eastAsia="ja-JP"/>
            <w:rPrChange w:id="375" w:author="伊藤　宏幸" w:date="2017-02-02T17:52:00Z">
              <w:rPr>
                <w:rFonts w:ascii="Helvetica" w:hAnsi="Helvetica" w:cs="Helvetica" w:hint="eastAsia"/>
                <w:color w:val="000000"/>
                <w:lang w:eastAsia="ja-JP"/>
              </w:rPr>
            </w:rPrChange>
          </w:rPr>
          <w:t>またその成果を</w:t>
        </w:r>
      </w:ins>
      <w:ins w:id="376" w:author="伊藤　宏幸" w:date="2017-02-02T17:38:00Z">
        <w:r w:rsidR="00966E4D" w:rsidRPr="00FD5364">
          <w:rPr>
            <w:rFonts w:asciiTheme="minorEastAsia" w:hAnsiTheme="minorEastAsia" w:cs="Helvetica" w:hint="eastAsia"/>
            <w:color w:val="000000"/>
            <w:lang w:eastAsia="ja-JP"/>
            <w:rPrChange w:id="377" w:author="伊藤　宏幸" w:date="2017-02-02T17:52:00Z">
              <w:rPr>
                <w:rFonts w:ascii="Helvetica" w:hAnsi="Helvetica" w:cs="Helvetica" w:hint="eastAsia"/>
                <w:color w:val="000000"/>
                <w:lang w:eastAsia="ja-JP"/>
              </w:rPr>
            </w:rPrChange>
          </w:rPr>
          <w:t>「</w:t>
        </w:r>
      </w:ins>
      <w:ins w:id="378" w:author="伊藤　宏幸" w:date="2017-02-02T17:37:00Z">
        <w:r w:rsidR="00966E4D" w:rsidRPr="00FD5364">
          <w:rPr>
            <w:rFonts w:asciiTheme="minorEastAsia" w:hAnsiTheme="minorEastAsia" w:cs="Helvetica" w:hint="eastAsia"/>
            <w:color w:val="000000"/>
            <w:lang w:eastAsia="ja-JP"/>
            <w:rPrChange w:id="379" w:author="伊藤　宏幸" w:date="2017-02-02T17:52:00Z">
              <w:rPr>
                <w:rFonts w:ascii="Helvetica" w:hAnsi="Helvetica" w:cs="Helvetica" w:hint="eastAsia"/>
                <w:color w:val="000000"/>
                <w:lang w:eastAsia="ja-JP"/>
              </w:rPr>
            </w:rPrChange>
          </w:rPr>
          <w:t>数値の変化</w:t>
        </w:r>
      </w:ins>
      <w:ins w:id="380" w:author="伊藤　宏幸" w:date="2017-02-02T17:38:00Z">
        <w:r w:rsidR="00966E4D" w:rsidRPr="00FD5364">
          <w:rPr>
            <w:rFonts w:asciiTheme="minorEastAsia" w:hAnsiTheme="minorEastAsia" w:cs="Helvetica" w:hint="eastAsia"/>
            <w:color w:val="000000"/>
            <w:lang w:eastAsia="ja-JP"/>
            <w:rPrChange w:id="381" w:author="伊藤　宏幸" w:date="2017-02-02T17:52:00Z">
              <w:rPr>
                <w:rFonts w:ascii="Helvetica" w:hAnsi="Helvetica" w:cs="Helvetica" w:hint="eastAsia"/>
                <w:color w:val="000000"/>
                <w:lang w:eastAsia="ja-JP"/>
              </w:rPr>
            </w:rPrChange>
          </w:rPr>
          <w:t>」としてチームメンバー</w:t>
        </w:r>
      </w:ins>
      <w:ins w:id="382" w:author="伊藤　宏幸" w:date="2017-02-02T17:37:00Z">
        <w:r w:rsidR="00966E4D" w:rsidRPr="00FD5364">
          <w:rPr>
            <w:rFonts w:asciiTheme="minorEastAsia" w:hAnsiTheme="minorEastAsia" w:cs="Helvetica" w:hint="eastAsia"/>
            <w:color w:val="000000"/>
            <w:lang w:eastAsia="ja-JP"/>
            <w:rPrChange w:id="383" w:author="伊藤　宏幸" w:date="2017-02-02T17:52:00Z">
              <w:rPr>
                <w:rFonts w:ascii="Helvetica" w:hAnsi="Helvetica" w:cs="Helvetica" w:hint="eastAsia"/>
                <w:color w:val="000000"/>
                <w:lang w:eastAsia="ja-JP"/>
              </w:rPr>
            </w:rPrChange>
          </w:rPr>
          <w:t>全員に示し、</w:t>
        </w:r>
      </w:ins>
      <w:ins w:id="384" w:author="伊藤　宏幸" w:date="2017-02-02T17:38:00Z">
        <w:r w:rsidR="00966E4D" w:rsidRPr="00FD5364">
          <w:rPr>
            <w:rFonts w:asciiTheme="minorEastAsia" w:hAnsiTheme="minorEastAsia" w:cs="Helvetica" w:hint="eastAsia"/>
            <w:color w:val="000000"/>
            <w:lang w:eastAsia="ja-JP"/>
            <w:rPrChange w:id="385" w:author="伊藤　宏幸" w:date="2017-02-02T17:52:00Z">
              <w:rPr>
                <w:rFonts w:ascii="Helvetica" w:hAnsi="Helvetica" w:cs="Helvetica" w:hint="eastAsia"/>
                <w:color w:val="000000"/>
                <w:lang w:eastAsia="ja-JP"/>
              </w:rPr>
            </w:rPrChange>
          </w:rPr>
          <w:t>自分たちの</w:t>
        </w:r>
      </w:ins>
      <w:ins w:id="386" w:author="伊藤　宏幸" w:date="2017-02-02T17:37:00Z">
        <w:r w:rsidR="00966E4D" w:rsidRPr="00FD5364">
          <w:rPr>
            <w:rFonts w:asciiTheme="minorEastAsia" w:hAnsiTheme="minorEastAsia" w:cs="Helvetica" w:hint="eastAsia"/>
            <w:color w:val="000000"/>
            <w:lang w:eastAsia="ja-JP"/>
            <w:rPrChange w:id="387" w:author="伊藤　宏幸" w:date="2017-02-02T17:52:00Z">
              <w:rPr>
                <w:rFonts w:ascii="Helvetica" w:hAnsi="Helvetica" w:cs="Helvetica" w:hint="eastAsia"/>
                <w:color w:val="000000"/>
                <w:lang w:eastAsia="ja-JP"/>
              </w:rPr>
            </w:rPrChange>
          </w:rPr>
          <w:t>やっていることが正しいことを体感させた。</w:t>
        </w:r>
      </w:ins>
      <w:ins w:id="388" w:author="伊藤　宏幸" w:date="2017-02-02T17:39:00Z">
        <w:r w:rsidR="000F5332" w:rsidRPr="00FD5364">
          <w:rPr>
            <w:rFonts w:asciiTheme="minorEastAsia" w:hAnsiTheme="minorEastAsia" w:cs="Helvetica" w:hint="eastAsia"/>
            <w:color w:val="000000"/>
            <w:lang w:eastAsia="ja-JP"/>
            <w:rPrChange w:id="389" w:author="伊藤　宏幸" w:date="2017-02-02T17:52:00Z">
              <w:rPr>
                <w:rFonts w:ascii="Helvetica" w:hAnsi="Helvetica" w:cs="Helvetica" w:hint="eastAsia"/>
                <w:color w:val="000000"/>
                <w:lang w:eastAsia="ja-JP"/>
              </w:rPr>
            </w:rPrChange>
          </w:rPr>
          <w:t>これ</w:t>
        </w:r>
      </w:ins>
      <w:ins w:id="390" w:author="伊藤　宏幸" w:date="2017-02-02T17:52:00Z">
        <w:r w:rsidR="004D2663" w:rsidRPr="00FD5364">
          <w:rPr>
            <w:rFonts w:asciiTheme="minorEastAsia" w:hAnsiTheme="minorEastAsia" w:cs="Helvetica" w:hint="eastAsia"/>
            <w:color w:val="000000"/>
            <w:lang w:eastAsia="ja-JP"/>
          </w:rPr>
          <w:t>ら</w:t>
        </w:r>
      </w:ins>
      <w:ins w:id="391" w:author="伊藤　宏幸" w:date="2017-02-02T17:39:00Z">
        <w:r w:rsidR="000F5332" w:rsidRPr="00FD5364">
          <w:rPr>
            <w:rFonts w:asciiTheme="minorEastAsia" w:hAnsiTheme="minorEastAsia" w:cs="Helvetica" w:hint="eastAsia"/>
            <w:color w:val="000000"/>
            <w:lang w:eastAsia="ja-JP"/>
            <w:rPrChange w:id="392" w:author="伊藤　宏幸" w:date="2017-02-02T17:52:00Z">
              <w:rPr>
                <w:rFonts w:ascii="Helvetica" w:hAnsi="Helvetica" w:cs="Helvetica" w:hint="eastAsia"/>
                <w:color w:val="000000"/>
                <w:lang w:eastAsia="ja-JP"/>
              </w:rPr>
            </w:rPrChange>
          </w:rPr>
          <w:t>を継続した</w:t>
        </w:r>
      </w:ins>
      <w:ins w:id="393" w:author="伊藤　宏幸" w:date="2017-02-02T17:35:00Z">
        <w:r w:rsidRPr="00FD5364">
          <w:rPr>
            <w:rFonts w:asciiTheme="minorEastAsia" w:hAnsiTheme="minorEastAsia" w:cs="Helvetica" w:hint="eastAsia"/>
            <w:color w:val="000000"/>
            <w:lang w:eastAsia="ja-JP"/>
          </w:rPr>
          <w:t>結果、</w:t>
        </w:r>
        <w:r w:rsidRPr="006D6253">
          <w:rPr>
            <w:rFonts w:asciiTheme="minorEastAsia" w:hAnsiTheme="minorEastAsia" w:cs="Helvetica" w:hint="eastAsia"/>
            <w:color w:val="000000"/>
            <w:lang w:eastAsia="ja-JP"/>
          </w:rPr>
          <w:t>メンバーの自発性を促すこととなり、最終的に当初目標を大きく上回る成果を実現した。</w:t>
        </w:r>
      </w:ins>
      <w:ins w:id="394" w:author="伊藤　宏幸" w:date="2017-02-02T17:39:00Z">
        <w:r w:rsidR="008428DF">
          <w:rPr>
            <w:rStyle w:val="af2"/>
            <w:rFonts w:asciiTheme="minorEastAsia" w:hAnsiTheme="minorEastAsia" w:cs="Helvetica"/>
            <w:color w:val="000000"/>
            <w:lang w:eastAsia="ja-JP"/>
          </w:rPr>
          <w:endnoteReference w:id="10"/>
        </w:r>
      </w:ins>
    </w:p>
    <w:p w14:paraId="1FF86166" w14:textId="77777777" w:rsidR="001E7608" w:rsidRPr="0049441B" w:rsidRDefault="001E7608" w:rsidP="00DF64C2">
      <w:pPr>
        <w:rPr>
          <w:lang w:eastAsia="ja-JP"/>
        </w:rPr>
      </w:pPr>
    </w:p>
    <w:p w14:paraId="541A1703" w14:textId="023FD87D" w:rsidR="0049441B" w:rsidRDefault="0049441B" w:rsidP="0049441B">
      <w:pPr>
        <w:pStyle w:val="2"/>
        <w:rPr>
          <w:sz w:val="24"/>
          <w:szCs w:val="24"/>
          <w:lang w:eastAsia="ja-JP"/>
        </w:rPr>
      </w:pPr>
      <w:r w:rsidRPr="0049441B">
        <w:rPr>
          <w:sz w:val="24"/>
          <w:szCs w:val="24"/>
        </w:rPr>
        <w:t>ボトルネックを追いかける</w:t>
      </w:r>
    </w:p>
    <w:p w14:paraId="3DDAB7CF" w14:textId="77777777" w:rsidR="00EC3050" w:rsidRDefault="00EC3050" w:rsidP="00EC3050">
      <w:pPr>
        <w:pStyle w:val="3"/>
        <w:rPr>
          <w:b w:val="0"/>
          <w:sz w:val="24"/>
        </w:rPr>
      </w:pPr>
      <w:r w:rsidRPr="0049441B">
        <w:rPr>
          <w:rFonts w:hint="eastAsia"/>
          <w:b w:val="0"/>
          <w:sz w:val="24"/>
        </w:rPr>
        <w:t>要約</w:t>
      </w:r>
    </w:p>
    <w:p w14:paraId="2FE36253" w14:textId="6DA2B51F" w:rsidR="00EC3050" w:rsidRPr="00EC3050" w:rsidRDefault="00EC3050" w:rsidP="00EC3050">
      <w:pPr>
        <w:rPr>
          <w:lang w:eastAsia="zh-CN"/>
        </w:rPr>
      </w:pPr>
      <w:r w:rsidRPr="00EC3050">
        <w:rPr>
          <w:rFonts w:hint="eastAsia"/>
          <w:lang w:eastAsia="zh-CN"/>
        </w:rPr>
        <w:t>ボトルネックの移動に応じて、計測するメトリクスを変更しよう</w:t>
      </w:r>
    </w:p>
    <w:p w14:paraId="0D71BFE4" w14:textId="77777777" w:rsidR="00EC3050" w:rsidRDefault="00EC3050" w:rsidP="00EC3050">
      <w:pPr>
        <w:pStyle w:val="3"/>
        <w:rPr>
          <w:b w:val="0"/>
        </w:rPr>
      </w:pPr>
      <w:r w:rsidRPr="0049441B">
        <w:rPr>
          <w:rFonts w:hint="eastAsia"/>
          <w:b w:val="0"/>
        </w:rPr>
        <w:t>状況</w:t>
      </w:r>
    </w:p>
    <w:p w14:paraId="5FDB36E3" w14:textId="7913478B" w:rsidR="00EC3050" w:rsidRDefault="00EC3050" w:rsidP="00EC3050">
      <w:pPr>
        <w:rPr>
          <w:lang w:eastAsia="zh-CN"/>
        </w:rPr>
      </w:pPr>
      <w:r w:rsidRPr="00EC3050">
        <w:rPr>
          <w:rFonts w:hint="eastAsia"/>
          <w:lang w:eastAsia="zh-CN"/>
        </w:rPr>
        <w:t>チームは問題を抱えていたが、「問題にフォーカスしよう」によって</w:t>
      </w:r>
      <w:r w:rsidRPr="00EC3050">
        <w:rPr>
          <w:rFonts w:hint="eastAsia"/>
          <w:lang w:eastAsia="zh-CN"/>
        </w:rPr>
        <w:t xml:space="preserve"> </w:t>
      </w:r>
      <w:r w:rsidRPr="00EC3050">
        <w:rPr>
          <w:rFonts w:hint="eastAsia"/>
          <w:lang w:eastAsia="zh-CN"/>
        </w:rPr>
        <w:t>メトリクスを計測し、問題を把握し、改善を進めることによって、</w:t>
      </w:r>
      <w:r w:rsidRPr="00EC3050">
        <w:rPr>
          <w:rFonts w:hint="eastAsia"/>
          <w:lang w:eastAsia="zh-CN"/>
        </w:rPr>
        <w:t xml:space="preserve"> </w:t>
      </w:r>
      <w:r w:rsidRPr="00EC3050">
        <w:rPr>
          <w:rFonts w:hint="eastAsia"/>
          <w:lang w:eastAsia="zh-CN"/>
        </w:rPr>
        <w:t>抱えていた問題は解決した。しかし、チームのパフォーマンスは</w:t>
      </w:r>
      <w:r w:rsidRPr="00EC3050">
        <w:rPr>
          <w:rFonts w:hint="eastAsia"/>
          <w:lang w:eastAsia="zh-CN"/>
        </w:rPr>
        <w:t xml:space="preserve"> </w:t>
      </w:r>
      <w:r w:rsidRPr="00EC3050">
        <w:rPr>
          <w:rFonts w:hint="eastAsia"/>
          <w:lang w:eastAsia="zh-CN"/>
        </w:rPr>
        <w:t>依然として悪いままである。</w:t>
      </w:r>
    </w:p>
    <w:p w14:paraId="77D590FB" w14:textId="77777777" w:rsidR="00EC3050" w:rsidRPr="0049441B" w:rsidRDefault="00EC3050" w:rsidP="00EC3050">
      <w:pPr>
        <w:pStyle w:val="3"/>
        <w:rPr>
          <w:b w:val="0"/>
          <w:sz w:val="24"/>
        </w:rPr>
      </w:pPr>
      <w:r w:rsidRPr="0049441B">
        <w:rPr>
          <w:rFonts w:hint="eastAsia"/>
          <w:b w:val="0"/>
          <w:sz w:val="24"/>
        </w:rPr>
        <w:t>問題</w:t>
      </w:r>
    </w:p>
    <w:p w14:paraId="5727EA50" w14:textId="20F42B9E" w:rsidR="00EC3050" w:rsidRDefault="00EC3050" w:rsidP="00EC3050">
      <w:pPr>
        <w:rPr>
          <w:lang w:eastAsia="ja-JP"/>
        </w:rPr>
      </w:pPr>
      <w:r w:rsidRPr="00EC3050">
        <w:rPr>
          <w:rFonts w:hint="eastAsia"/>
          <w:lang w:eastAsia="ja-JP"/>
        </w:rPr>
        <w:t>当初抱えていた問題を解決してしまうと、ボトルネックが異なる問題に</w:t>
      </w:r>
      <w:r w:rsidRPr="00EC3050">
        <w:rPr>
          <w:rFonts w:hint="eastAsia"/>
          <w:lang w:eastAsia="ja-JP"/>
        </w:rPr>
        <w:t xml:space="preserve"> </w:t>
      </w:r>
      <w:r w:rsidRPr="00EC3050">
        <w:rPr>
          <w:rFonts w:hint="eastAsia"/>
          <w:lang w:eastAsia="ja-JP"/>
        </w:rPr>
        <w:t>移動してしまい、現状計測しているメトリクスでは状況を把握できなく</w:t>
      </w:r>
      <w:r w:rsidRPr="00EC3050">
        <w:rPr>
          <w:rFonts w:hint="eastAsia"/>
          <w:lang w:eastAsia="ja-JP"/>
        </w:rPr>
        <w:t xml:space="preserve"> </w:t>
      </w:r>
      <w:r w:rsidRPr="00EC3050">
        <w:rPr>
          <w:rFonts w:hint="eastAsia"/>
          <w:lang w:eastAsia="ja-JP"/>
        </w:rPr>
        <w:t>なる。</w:t>
      </w:r>
    </w:p>
    <w:p w14:paraId="3154E617" w14:textId="77777777" w:rsidR="00EC3050" w:rsidRDefault="00EC3050" w:rsidP="00EC3050">
      <w:pPr>
        <w:pStyle w:val="3"/>
        <w:rPr>
          <w:b w:val="0"/>
          <w:sz w:val="24"/>
        </w:rPr>
      </w:pPr>
      <w:r w:rsidRPr="0049441B">
        <w:rPr>
          <w:rFonts w:hint="eastAsia"/>
          <w:b w:val="0"/>
          <w:sz w:val="24"/>
        </w:rPr>
        <w:t>フォース</w:t>
      </w:r>
    </w:p>
    <w:p w14:paraId="4D4F89BB" w14:textId="65D555E9" w:rsidR="00EC3050" w:rsidRPr="00EC3050" w:rsidRDefault="00EC3050" w:rsidP="00EC3050">
      <w:pPr>
        <w:rPr>
          <w:lang w:eastAsia="ja-JP"/>
        </w:rPr>
      </w:pPr>
      <w:r w:rsidRPr="00EC3050">
        <w:rPr>
          <w:rFonts w:hint="eastAsia"/>
          <w:lang w:eastAsia="ja-JP"/>
        </w:rPr>
        <w:t>一つの問題を解決しても、全体として改善が進むかどうかわからない。</w:t>
      </w:r>
      <w:r w:rsidRPr="00EC3050">
        <w:rPr>
          <w:rFonts w:hint="eastAsia"/>
          <w:lang w:eastAsia="ja-JP"/>
        </w:rPr>
        <w:t xml:space="preserve"> </w:t>
      </w:r>
      <w:r w:rsidRPr="00EC3050">
        <w:rPr>
          <w:rFonts w:hint="eastAsia"/>
          <w:lang w:eastAsia="ja-JP"/>
        </w:rPr>
        <w:t>複数の問題が組み合わさっている場合は、問題を解決すると、別の</w:t>
      </w:r>
      <w:r w:rsidRPr="00EC3050">
        <w:rPr>
          <w:rFonts w:hint="eastAsia"/>
          <w:lang w:eastAsia="ja-JP"/>
        </w:rPr>
        <w:t xml:space="preserve"> </w:t>
      </w:r>
      <w:r w:rsidRPr="00EC3050">
        <w:rPr>
          <w:rFonts w:hint="eastAsia"/>
          <w:lang w:eastAsia="ja-JP"/>
        </w:rPr>
        <w:t>問題が阻害要因になることが多い</w:t>
      </w:r>
    </w:p>
    <w:p w14:paraId="5D573200" w14:textId="77777777" w:rsidR="00EC3050" w:rsidRPr="0049441B" w:rsidRDefault="00EC3050" w:rsidP="00EC3050">
      <w:pPr>
        <w:pStyle w:val="3"/>
        <w:rPr>
          <w:b w:val="0"/>
          <w:sz w:val="24"/>
        </w:rPr>
      </w:pPr>
      <w:r w:rsidRPr="0049441B">
        <w:rPr>
          <w:rFonts w:hint="eastAsia"/>
          <w:b w:val="0"/>
          <w:sz w:val="24"/>
        </w:rPr>
        <w:t>解決方法</w:t>
      </w:r>
    </w:p>
    <w:p w14:paraId="444DB8E4" w14:textId="2BD709F3" w:rsidR="00EC3050" w:rsidRDefault="00EC3050" w:rsidP="00EC3050">
      <w:pPr>
        <w:rPr>
          <w:lang w:eastAsia="ja-JP"/>
        </w:rPr>
      </w:pPr>
      <w:r w:rsidRPr="00EC3050">
        <w:rPr>
          <w:rFonts w:hint="eastAsia"/>
          <w:lang w:eastAsia="ja-JP"/>
        </w:rPr>
        <w:t>ボトルネックが他の問題に移動したと感じたら、次に解決すべき</w:t>
      </w:r>
      <w:r w:rsidRPr="00EC3050">
        <w:rPr>
          <w:rFonts w:hint="eastAsia"/>
          <w:lang w:eastAsia="ja-JP"/>
        </w:rPr>
        <w:t xml:space="preserve"> </w:t>
      </w:r>
      <w:r w:rsidRPr="00EC3050">
        <w:rPr>
          <w:rFonts w:hint="eastAsia"/>
          <w:lang w:eastAsia="ja-JP"/>
        </w:rPr>
        <w:t>問題にフォーカスしたメトリクスを計測する。</w:t>
      </w:r>
    </w:p>
    <w:p w14:paraId="50D2653B" w14:textId="77777777" w:rsidR="00EC3050" w:rsidRPr="0049441B" w:rsidRDefault="00EC3050" w:rsidP="00EC3050">
      <w:pPr>
        <w:pStyle w:val="3"/>
        <w:rPr>
          <w:b w:val="0"/>
          <w:sz w:val="24"/>
        </w:rPr>
      </w:pPr>
      <w:r w:rsidRPr="0049441B">
        <w:rPr>
          <w:rFonts w:hint="eastAsia"/>
          <w:b w:val="0"/>
          <w:sz w:val="24"/>
        </w:rPr>
        <w:t>結果状況</w:t>
      </w:r>
    </w:p>
    <w:p w14:paraId="24431DCB" w14:textId="35799532" w:rsidR="00EC3050" w:rsidRDefault="00EC3050" w:rsidP="00EC3050">
      <w:pPr>
        <w:rPr>
          <w:lang w:eastAsia="ja-JP"/>
        </w:rPr>
      </w:pPr>
      <w:r w:rsidRPr="00EC3050">
        <w:rPr>
          <w:rFonts w:hint="eastAsia"/>
          <w:lang w:eastAsia="ja-JP"/>
        </w:rPr>
        <w:t>ボトルネックの移動を認識し、次の問題に対応したメトリクス計測</w:t>
      </w:r>
      <w:r w:rsidRPr="00EC3050">
        <w:rPr>
          <w:rFonts w:hint="eastAsia"/>
          <w:lang w:eastAsia="ja-JP"/>
        </w:rPr>
        <w:t xml:space="preserve"> </w:t>
      </w:r>
      <w:r w:rsidRPr="00EC3050">
        <w:rPr>
          <w:rFonts w:hint="eastAsia"/>
          <w:lang w:eastAsia="ja-JP"/>
        </w:rPr>
        <w:t>を実施することで、状況を共有し有効な改善を実施することができる。</w:t>
      </w:r>
    </w:p>
    <w:p w14:paraId="47676E5E" w14:textId="77777777" w:rsidR="008B74FB" w:rsidRPr="00B67BE3" w:rsidRDefault="008B74FB" w:rsidP="008B74FB">
      <w:pPr>
        <w:pStyle w:val="3"/>
        <w:rPr>
          <w:ins w:id="396" w:author="伊藤　宏幸" w:date="2017-02-02T17:40:00Z"/>
          <w:b w:val="0"/>
          <w:sz w:val="24"/>
        </w:rPr>
      </w:pPr>
      <w:ins w:id="397" w:author="伊藤　宏幸" w:date="2017-02-02T17:40:00Z">
        <w:r w:rsidRPr="00B67BE3">
          <w:rPr>
            <w:rFonts w:hint="eastAsia"/>
            <w:b w:val="0"/>
            <w:sz w:val="24"/>
          </w:rPr>
          <w:lastRenderedPageBreak/>
          <w:t>適用事例</w:t>
        </w:r>
      </w:ins>
    </w:p>
    <w:p w14:paraId="34834DD3" w14:textId="2C910530" w:rsidR="00AE338C" w:rsidRPr="006D6253" w:rsidDel="00397A90" w:rsidRDefault="008B74FB" w:rsidP="008B74FB">
      <w:pPr>
        <w:rPr>
          <w:del w:id="398" w:author="伊藤　宏幸" w:date="2017-02-02T17:41:00Z"/>
          <w:rFonts w:asciiTheme="minorEastAsia" w:hAnsiTheme="minorEastAsia"/>
          <w:lang w:eastAsia="ja-JP"/>
          <w:rPrChange w:id="399" w:author="伊藤　宏幸" w:date="2017-02-02T17:53:00Z">
            <w:rPr>
              <w:del w:id="400" w:author="伊藤　宏幸" w:date="2017-02-02T17:41:00Z"/>
              <w:lang w:eastAsia="ja-JP"/>
            </w:rPr>
          </w:rPrChange>
        </w:rPr>
      </w:pPr>
      <w:ins w:id="401" w:author="伊藤　宏幸" w:date="2017-02-02T17:40:00Z">
        <w:r w:rsidRPr="006D6253">
          <w:rPr>
            <w:rFonts w:asciiTheme="minorEastAsia" w:hAnsiTheme="minorEastAsia" w:cs="Helvetica" w:hint="eastAsia"/>
            <w:color w:val="000000"/>
            <w:lang w:eastAsia="ja-JP"/>
            <w:rPrChange w:id="402" w:author="伊藤　宏幸" w:date="2017-02-02T17:53:00Z">
              <w:rPr>
                <w:rFonts w:ascii="Helvetica" w:hAnsi="Helvetica" w:cs="Helvetica" w:hint="eastAsia"/>
                <w:color w:val="000000"/>
                <w:lang w:eastAsia="ja-JP"/>
              </w:rPr>
            </w:rPrChange>
          </w:rPr>
          <w:t>過去にアジャイルの導入を支援したチームでは、</w:t>
        </w:r>
      </w:ins>
    </w:p>
    <w:p w14:paraId="6A4A5247" w14:textId="2F2E65B2" w:rsidR="00397A90" w:rsidRPr="00EF4DE7" w:rsidRDefault="00397A90">
      <w:pPr>
        <w:rPr>
          <w:ins w:id="403" w:author="伊藤　宏幸" w:date="2017-02-02T17:41:00Z"/>
          <w:rFonts w:ascii="Helvetica Neue" w:hAnsi="Helvetica Neue" w:cs="Helvetica Neue"/>
          <w:color w:val="000000"/>
          <w:sz w:val="28"/>
          <w:szCs w:val="28"/>
          <w:lang w:eastAsia="ja-JP"/>
          <w:rPrChange w:id="404" w:author="伊藤　宏幸" w:date="2017-02-02T17:43:00Z">
            <w:rPr>
              <w:ins w:id="405" w:author="伊藤　宏幸" w:date="2017-02-02T17:41:00Z"/>
              <w:rFonts w:ascii="Helvetica" w:hAnsi="Helvetica" w:cs="Helvetica"/>
              <w:color w:val="000000"/>
              <w:lang w:eastAsia="ja-JP"/>
            </w:rPr>
          </w:rPrChange>
        </w:rPr>
        <w:pPrChange w:id="406" w:author="伊藤　宏幸" w:date="2017-02-02T17:43:00Z">
          <w:pPr>
            <w:autoSpaceDE w:val="0"/>
            <w:autoSpaceDN w:val="0"/>
            <w:adjustRightInd w:val="0"/>
            <w:spacing w:line="280" w:lineRule="atLeast"/>
          </w:pPr>
        </w:pPrChange>
      </w:pPr>
      <w:ins w:id="407" w:author="伊藤　宏幸" w:date="2017-02-02T17:41:00Z">
        <w:r w:rsidRPr="006D6253">
          <w:rPr>
            <w:rFonts w:asciiTheme="minorEastAsia" w:hAnsiTheme="minorEastAsia" w:cs="Helvetica" w:hint="eastAsia"/>
            <w:color w:val="000000"/>
            <w:lang w:eastAsia="ja-JP"/>
            <w:rPrChange w:id="408" w:author="伊藤　宏幸" w:date="2017-02-02T17:53:00Z">
              <w:rPr>
                <w:rFonts w:ascii="Helvetica" w:hAnsi="Helvetica" w:cs="Helvetica" w:hint="eastAsia"/>
                <w:color w:val="000000"/>
                <w:lang w:eastAsia="ja-JP"/>
              </w:rPr>
            </w:rPrChange>
          </w:rPr>
          <w:t>当初は手動による回帰テストの負荷が課題だったため、これをCI/CD</w:t>
        </w:r>
        <w:r w:rsidR="00C31CCA" w:rsidRPr="006D6253">
          <w:rPr>
            <w:rFonts w:asciiTheme="minorEastAsia" w:hAnsiTheme="minorEastAsia" w:cs="Helvetica" w:hint="eastAsia"/>
            <w:color w:val="000000"/>
            <w:lang w:eastAsia="ja-JP"/>
            <w:rPrChange w:id="409" w:author="伊藤　宏幸" w:date="2017-02-02T17:53:00Z">
              <w:rPr>
                <w:rFonts w:ascii="Helvetica" w:hAnsi="Helvetica" w:cs="Helvetica" w:hint="eastAsia"/>
                <w:color w:val="000000"/>
                <w:lang w:eastAsia="ja-JP"/>
              </w:rPr>
            </w:rPrChange>
          </w:rPr>
          <w:t>に置き換え</w:t>
        </w:r>
      </w:ins>
      <w:ins w:id="410" w:author="伊藤　宏幸" w:date="2017-02-02T17:42:00Z">
        <w:r w:rsidR="003F7A53" w:rsidRPr="006D6253">
          <w:rPr>
            <w:rFonts w:asciiTheme="minorEastAsia" w:hAnsiTheme="minorEastAsia" w:cs="Helvetica" w:hint="eastAsia"/>
            <w:color w:val="000000"/>
            <w:lang w:eastAsia="ja-JP"/>
            <w:rPrChange w:id="411" w:author="伊藤　宏幸" w:date="2017-02-02T17:53:00Z">
              <w:rPr>
                <w:rFonts w:ascii="Helvetica" w:hAnsi="Helvetica" w:cs="Helvetica" w:hint="eastAsia"/>
                <w:color w:val="000000"/>
                <w:lang w:eastAsia="ja-JP"/>
              </w:rPr>
            </w:rPrChange>
          </w:rPr>
          <w:t>て</w:t>
        </w:r>
      </w:ins>
      <w:ins w:id="412" w:author="伊藤　宏幸" w:date="2017-02-02T17:41:00Z">
        <w:r w:rsidRPr="006D6253">
          <w:rPr>
            <w:rFonts w:asciiTheme="minorEastAsia" w:hAnsiTheme="minorEastAsia" w:cs="Helvetica" w:hint="eastAsia"/>
            <w:color w:val="000000"/>
            <w:lang w:eastAsia="ja-JP"/>
            <w:rPrChange w:id="413" w:author="伊藤　宏幸" w:date="2017-02-02T17:53:00Z">
              <w:rPr>
                <w:rFonts w:ascii="Helvetica" w:hAnsi="Helvetica" w:cs="Helvetica" w:hint="eastAsia"/>
                <w:color w:val="000000"/>
                <w:lang w:eastAsia="ja-JP"/>
              </w:rPr>
            </w:rPrChange>
          </w:rPr>
          <w:t>作業時間を1/50以下に減ら</w:t>
        </w:r>
      </w:ins>
      <w:ins w:id="414" w:author="伊藤　宏幸" w:date="2017-02-02T17:42:00Z">
        <w:r w:rsidR="003F7A53" w:rsidRPr="006D6253">
          <w:rPr>
            <w:rFonts w:asciiTheme="minorEastAsia" w:hAnsiTheme="minorEastAsia" w:cs="Helvetica" w:hint="eastAsia"/>
            <w:color w:val="000000"/>
            <w:lang w:eastAsia="ja-JP"/>
            <w:rPrChange w:id="415" w:author="伊藤　宏幸" w:date="2017-02-02T17:53:00Z">
              <w:rPr>
                <w:rFonts w:ascii="Helvetica" w:hAnsi="Helvetica" w:cs="Helvetica" w:hint="eastAsia"/>
                <w:color w:val="000000"/>
                <w:lang w:eastAsia="ja-JP"/>
              </w:rPr>
            </w:rPrChange>
          </w:rPr>
          <w:t>し</w:t>
        </w:r>
      </w:ins>
      <w:ins w:id="416" w:author="伊藤　宏幸" w:date="2017-02-02T17:41:00Z">
        <w:r w:rsidR="003F7A53" w:rsidRPr="006D6253">
          <w:rPr>
            <w:rFonts w:asciiTheme="minorEastAsia" w:hAnsiTheme="minorEastAsia" w:cs="Helvetica" w:hint="eastAsia"/>
            <w:color w:val="000000"/>
            <w:lang w:eastAsia="ja-JP"/>
            <w:rPrChange w:id="417" w:author="伊藤　宏幸" w:date="2017-02-02T17:53:00Z">
              <w:rPr>
                <w:rFonts w:ascii="Helvetica" w:hAnsi="Helvetica" w:cs="Helvetica" w:hint="eastAsia"/>
                <w:color w:val="000000"/>
                <w:lang w:eastAsia="ja-JP"/>
              </w:rPr>
            </w:rPrChange>
          </w:rPr>
          <w:t>たが、一方で作業割り込みの増加という新たな課題</w:t>
        </w:r>
      </w:ins>
      <w:ins w:id="418" w:author="伊藤　宏幸" w:date="2017-02-02T17:42:00Z">
        <w:r w:rsidR="003F7A53" w:rsidRPr="006D6253">
          <w:rPr>
            <w:rFonts w:asciiTheme="minorEastAsia" w:hAnsiTheme="minorEastAsia" w:cs="Helvetica" w:hint="eastAsia"/>
            <w:color w:val="000000"/>
            <w:lang w:eastAsia="ja-JP"/>
            <w:rPrChange w:id="419" w:author="伊藤　宏幸" w:date="2017-02-02T17:53:00Z">
              <w:rPr>
                <w:rFonts w:ascii="Helvetica" w:hAnsi="Helvetica" w:cs="Helvetica" w:hint="eastAsia"/>
                <w:color w:val="000000"/>
                <w:lang w:eastAsia="ja-JP"/>
              </w:rPr>
            </w:rPrChange>
          </w:rPr>
          <w:t>に遭遇した。</w:t>
        </w:r>
      </w:ins>
      <w:ins w:id="420" w:author="伊藤　宏幸" w:date="2017-02-02T17:41:00Z">
        <w:r w:rsidRPr="006D6253">
          <w:rPr>
            <w:rFonts w:asciiTheme="minorEastAsia" w:hAnsiTheme="minorEastAsia" w:cs="Helvetica" w:hint="eastAsia"/>
            <w:color w:val="000000"/>
            <w:lang w:eastAsia="ja-JP"/>
            <w:rPrChange w:id="421" w:author="伊藤　宏幸" w:date="2017-02-02T17:53:00Z">
              <w:rPr>
                <w:rFonts w:ascii="Helvetica" w:hAnsi="Helvetica" w:cs="Helvetica" w:hint="eastAsia"/>
                <w:color w:val="000000"/>
                <w:lang w:eastAsia="ja-JP"/>
              </w:rPr>
            </w:rPrChange>
          </w:rPr>
          <w:t>そこで</w:t>
        </w:r>
      </w:ins>
      <w:ins w:id="422" w:author="伊藤　宏幸" w:date="2017-02-02T17:42:00Z">
        <w:r w:rsidR="003F7A53" w:rsidRPr="006D6253">
          <w:rPr>
            <w:rFonts w:asciiTheme="minorEastAsia" w:hAnsiTheme="minorEastAsia" w:cs="Helvetica" w:hint="eastAsia"/>
            <w:color w:val="000000"/>
            <w:lang w:eastAsia="ja-JP"/>
            <w:rPrChange w:id="423" w:author="伊藤　宏幸" w:date="2017-02-02T17:53:00Z">
              <w:rPr>
                <w:rFonts w:ascii="Helvetica" w:hAnsi="Helvetica" w:cs="Helvetica" w:hint="eastAsia"/>
                <w:color w:val="000000"/>
                <w:lang w:eastAsia="ja-JP"/>
              </w:rPr>
            </w:rPrChange>
          </w:rPr>
          <w:t>次は</w:t>
        </w:r>
      </w:ins>
      <w:ins w:id="424" w:author="伊藤　宏幸" w:date="2017-02-02T17:41:00Z">
        <w:r w:rsidRPr="006D6253">
          <w:rPr>
            <w:rFonts w:asciiTheme="minorEastAsia" w:hAnsiTheme="minorEastAsia" w:cs="Helvetica" w:hint="eastAsia"/>
            <w:color w:val="000000"/>
            <w:lang w:eastAsia="ja-JP"/>
            <w:rPrChange w:id="425" w:author="伊藤　宏幸" w:date="2017-02-02T17:53:00Z">
              <w:rPr>
                <w:rFonts w:ascii="Helvetica" w:hAnsi="Helvetica" w:cs="Helvetica" w:hint="eastAsia"/>
                <w:color w:val="000000"/>
                <w:lang w:eastAsia="ja-JP"/>
              </w:rPr>
            </w:rPrChange>
          </w:rPr>
          <w:t>割り込み</w:t>
        </w:r>
      </w:ins>
      <w:ins w:id="426" w:author="伊藤　宏幸" w:date="2017-02-02T17:42:00Z">
        <w:r w:rsidR="003F7A53" w:rsidRPr="006D6253">
          <w:rPr>
            <w:rFonts w:asciiTheme="minorEastAsia" w:hAnsiTheme="minorEastAsia" w:cs="Helvetica" w:hint="eastAsia"/>
            <w:color w:val="000000"/>
            <w:lang w:eastAsia="ja-JP"/>
            <w:rPrChange w:id="427" w:author="伊藤　宏幸" w:date="2017-02-02T17:53:00Z">
              <w:rPr>
                <w:rFonts w:ascii="Helvetica" w:hAnsi="Helvetica" w:cs="Helvetica" w:hint="eastAsia"/>
                <w:color w:val="000000"/>
                <w:lang w:eastAsia="ja-JP"/>
              </w:rPr>
            </w:rPrChange>
          </w:rPr>
          <w:t>作業</w:t>
        </w:r>
      </w:ins>
      <w:ins w:id="428" w:author="伊藤　宏幸" w:date="2017-02-02T17:41:00Z">
        <w:r w:rsidRPr="006D6253">
          <w:rPr>
            <w:rFonts w:asciiTheme="minorEastAsia" w:hAnsiTheme="minorEastAsia" w:cs="Helvetica" w:hint="eastAsia"/>
            <w:color w:val="000000"/>
            <w:lang w:eastAsia="ja-JP"/>
            <w:rPrChange w:id="429" w:author="伊藤　宏幸" w:date="2017-02-02T17:53:00Z">
              <w:rPr>
                <w:rFonts w:ascii="Helvetica" w:hAnsi="Helvetica" w:cs="Helvetica" w:hint="eastAsia"/>
                <w:color w:val="000000"/>
                <w:lang w:eastAsia="ja-JP"/>
              </w:rPr>
            </w:rPrChange>
          </w:rPr>
          <w:t>を計測し改善したところ、今度はユースケースレベルのバグの頻発という</w:t>
        </w:r>
      </w:ins>
      <w:ins w:id="430" w:author="伊藤　宏幸" w:date="2017-02-02T17:42:00Z">
        <w:r w:rsidR="002B5013" w:rsidRPr="006D6253">
          <w:rPr>
            <w:rFonts w:asciiTheme="minorEastAsia" w:hAnsiTheme="minorEastAsia" w:cs="Helvetica" w:hint="eastAsia"/>
            <w:color w:val="000000"/>
            <w:lang w:eastAsia="ja-JP"/>
            <w:rPrChange w:id="431" w:author="伊藤　宏幸" w:date="2017-02-02T17:53:00Z">
              <w:rPr>
                <w:rFonts w:ascii="Helvetica" w:hAnsi="Helvetica" w:cs="Helvetica" w:hint="eastAsia"/>
                <w:color w:val="000000"/>
                <w:lang w:eastAsia="ja-JP"/>
              </w:rPr>
            </w:rPrChange>
          </w:rPr>
          <w:t>別の</w:t>
        </w:r>
      </w:ins>
      <w:ins w:id="432" w:author="伊藤　宏幸" w:date="2017-02-02T17:41:00Z">
        <w:r w:rsidRPr="006D6253">
          <w:rPr>
            <w:rFonts w:asciiTheme="minorEastAsia" w:hAnsiTheme="minorEastAsia" w:cs="Helvetica" w:hint="eastAsia"/>
            <w:color w:val="000000"/>
            <w:lang w:eastAsia="ja-JP"/>
            <w:rPrChange w:id="433" w:author="伊藤　宏幸" w:date="2017-02-02T17:53:00Z">
              <w:rPr>
                <w:rFonts w:ascii="Helvetica" w:hAnsi="Helvetica" w:cs="Helvetica" w:hint="eastAsia"/>
                <w:color w:val="000000"/>
                <w:lang w:eastAsia="ja-JP"/>
              </w:rPr>
            </w:rPrChange>
          </w:rPr>
          <w:t>課題に直面した。プロダクト開発を続ける限り、課題は無くならない。課題解決は、ボトルネックの移動を産む。このことを念頭に置きながら、常にボトルネックを追跡・計測しておくことが、プロダクト開発の継続的な改善には重要である。</w:t>
        </w:r>
      </w:ins>
      <w:ins w:id="434" w:author="伊藤　宏幸" w:date="2017-02-02T17:44:00Z">
        <w:r w:rsidR="00A55EC8">
          <w:rPr>
            <w:rStyle w:val="af2"/>
            <w:rFonts w:ascii="Helvetica Neue" w:hAnsi="Helvetica Neue" w:cs="Helvetica Neue"/>
            <w:color w:val="000000"/>
            <w:sz w:val="28"/>
            <w:szCs w:val="28"/>
            <w:lang w:eastAsia="ja-JP"/>
          </w:rPr>
          <w:endnoteReference w:id="11"/>
        </w:r>
      </w:ins>
    </w:p>
    <w:p w14:paraId="2BB94401" w14:textId="77777777" w:rsidR="00397A90" w:rsidRPr="00397A90" w:rsidRDefault="00397A90" w:rsidP="00921A08">
      <w:pPr>
        <w:rPr>
          <w:ins w:id="438" w:author="伊藤　宏幸" w:date="2017-02-02T17:41:00Z"/>
          <w:rFonts w:ascii="NewCenturySchlbk" w:hAnsi="NewCenturySchlbk"/>
          <w:lang w:eastAsia="ja-JP"/>
        </w:rPr>
      </w:pPr>
    </w:p>
    <w:p w14:paraId="7B782A1F" w14:textId="77777777" w:rsidR="008B74FB" w:rsidRDefault="008B74FB" w:rsidP="00921A08">
      <w:pPr>
        <w:rPr>
          <w:rFonts w:ascii="NewCenturySchlbk" w:hAnsi="NewCenturySchlbk"/>
          <w:lang w:eastAsia="ja-JP"/>
        </w:rPr>
      </w:pPr>
    </w:p>
    <w:p w14:paraId="0B7D0A41" w14:textId="7D0E80E4" w:rsidR="00921A08" w:rsidRDefault="00921A08" w:rsidP="00921A08">
      <w:pPr>
        <w:pStyle w:val="1"/>
        <w:rPr>
          <w:sz w:val="24"/>
          <w:lang w:eastAsia="ja-JP"/>
        </w:rPr>
      </w:pPr>
      <w:r>
        <w:rPr>
          <w:rFonts w:hint="eastAsia"/>
          <w:sz w:val="24"/>
          <w:lang w:eastAsia="ja-JP"/>
        </w:rPr>
        <w:t>結論と今後の課題</w:t>
      </w:r>
    </w:p>
    <w:p w14:paraId="02151123" w14:textId="08EC881F" w:rsidR="000F5C76" w:rsidRDefault="002B6764" w:rsidP="000B2712">
      <w:pPr>
        <w:rPr>
          <w:lang w:eastAsia="ja-JP"/>
        </w:rPr>
      </w:pPr>
      <w:r>
        <w:rPr>
          <w:rFonts w:hint="eastAsia"/>
          <w:lang w:eastAsia="ja-JP"/>
        </w:rPr>
        <w:t>以上</w:t>
      </w:r>
      <w:r w:rsidR="00312652">
        <w:rPr>
          <w:rFonts w:hint="eastAsia"/>
          <w:lang w:eastAsia="ja-JP"/>
        </w:rPr>
        <w:t>から</w:t>
      </w:r>
      <w:r w:rsidR="000F5C76">
        <w:rPr>
          <w:rFonts w:hint="eastAsia"/>
          <w:lang w:eastAsia="ja-JP"/>
        </w:rPr>
        <w:t>、</w:t>
      </w:r>
      <w:r w:rsidR="0017269E">
        <w:rPr>
          <w:rFonts w:hint="eastAsia"/>
          <w:lang w:eastAsia="ja-JP"/>
        </w:rPr>
        <w:t>アジャイルを採用した</w:t>
      </w:r>
      <w:r w:rsidR="009F0BA9">
        <w:rPr>
          <w:rFonts w:hint="eastAsia"/>
          <w:lang w:eastAsia="ja-JP"/>
        </w:rPr>
        <w:t>ソフトウェアプロダクト開発にお</w:t>
      </w:r>
      <w:r w:rsidR="009C51D1">
        <w:rPr>
          <w:rFonts w:hint="eastAsia"/>
          <w:lang w:eastAsia="ja-JP"/>
        </w:rPr>
        <w:t>いて、</w:t>
      </w:r>
      <w:r w:rsidR="000F5C76">
        <w:rPr>
          <w:rFonts w:hint="eastAsia"/>
          <w:lang w:eastAsia="ja-JP"/>
        </w:rPr>
        <w:t>「アジャイルメトリクスパタン」</w:t>
      </w:r>
      <w:r w:rsidR="00AD3BB8">
        <w:rPr>
          <w:rFonts w:hint="eastAsia"/>
          <w:lang w:eastAsia="ja-JP"/>
        </w:rPr>
        <w:t>が</w:t>
      </w:r>
      <w:r w:rsidR="00A070DA">
        <w:rPr>
          <w:rFonts w:hint="eastAsia"/>
          <w:lang w:eastAsia="ja-JP"/>
        </w:rPr>
        <w:t>存在すること、</w:t>
      </w:r>
      <w:r w:rsidR="00455C69">
        <w:rPr>
          <w:rFonts w:hint="eastAsia"/>
          <w:lang w:eastAsia="ja-JP"/>
        </w:rPr>
        <w:t>及び</w:t>
      </w:r>
      <w:r w:rsidR="00A070DA">
        <w:rPr>
          <w:rFonts w:hint="eastAsia"/>
          <w:lang w:eastAsia="ja-JP"/>
        </w:rPr>
        <w:t>それらを活用することで</w:t>
      </w:r>
      <w:r w:rsidR="00903764">
        <w:rPr>
          <w:rFonts w:hint="eastAsia"/>
          <w:lang w:eastAsia="ja-JP"/>
        </w:rPr>
        <w:t>ソフトウェアプロダクト開発・チーム・組織をさらにより良い状態にすることができることを示した。</w:t>
      </w:r>
    </w:p>
    <w:p w14:paraId="479BCF9C" w14:textId="3C58249B" w:rsidR="000B2712" w:rsidRDefault="004B0F47" w:rsidP="000B2712">
      <w:pPr>
        <w:rPr>
          <w:lang w:eastAsia="ja-JP"/>
        </w:rPr>
      </w:pPr>
      <w:r>
        <w:rPr>
          <w:rFonts w:hint="eastAsia"/>
          <w:lang w:eastAsia="ja-JP"/>
        </w:rPr>
        <w:t>一方で</w:t>
      </w:r>
      <w:r w:rsidR="00A177D4">
        <w:rPr>
          <w:rFonts w:hint="eastAsia"/>
          <w:lang w:eastAsia="ja-JP"/>
        </w:rPr>
        <w:t>「アジャイルメトリクスパタン」には</w:t>
      </w:r>
      <w:r>
        <w:rPr>
          <w:rFonts w:hint="eastAsia"/>
          <w:lang w:eastAsia="ja-JP"/>
        </w:rPr>
        <w:t>、以下の課題</w:t>
      </w:r>
      <w:r w:rsidR="00BD2B80">
        <w:rPr>
          <w:rFonts w:hint="eastAsia"/>
          <w:lang w:eastAsia="ja-JP"/>
        </w:rPr>
        <w:t>が存在することについても</w:t>
      </w:r>
      <w:r>
        <w:rPr>
          <w:rFonts w:hint="eastAsia"/>
          <w:lang w:eastAsia="ja-JP"/>
        </w:rPr>
        <w:t>認識している。</w:t>
      </w:r>
    </w:p>
    <w:p w14:paraId="3F786412" w14:textId="77777777" w:rsidR="000B2712" w:rsidRDefault="000B2712" w:rsidP="000B2712">
      <w:pPr>
        <w:rPr>
          <w:lang w:eastAsia="ja-JP"/>
        </w:rPr>
      </w:pPr>
    </w:p>
    <w:p w14:paraId="010682EE" w14:textId="6ED327BE" w:rsidR="005206AD" w:rsidRDefault="005206AD" w:rsidP="005206AD">
      <w:pPr>
        <w:pStyle w:val="2"/>
        <w:rPr>
          <w:lang w:eastAsia="ja-JP"/>
        </w:rPr>
      </w:pPr>
      <w:r>
        <w:rPr>
          <w:rFonts w:hint="eastAsia"/>
          <w:lang w:eastAsia="ja-JP"/>
        </w:rPr>
        <w:t>さらなる事例の収集・分析によるパタンの洗練</w:t>
      </w:r>
    </w:p>
    <w:p w14:paraId="71D9A39F" w14:textId="4CA004E0" w:rsidR="005206AD" w:rsidRPr="00CE3E2D" w:rsidRDefault="00CA3C21" w:rsidP="005206AD">
      <w:pPr>
        <w:rPr>
          <w:lang w:eastAsia="ja-JP"/>
        </w:rPr>
      </w:pPr>
      <w:r>
        <w:rPr>
          <w:rFonts w:hint="eastAsia"/>
          <w:lang w:eastAsia="ja-JP"/>
        </w:rPr>
        <w:t>本論文で提案した「アジャイルメトリクスパタン」は、特定の会社の事例しか分析していないため、まだ広い一般性は確保できていない恐れがある。そのため、複数の会社からさらなる事例を収集・分析し、パタンそのものを洗練し、広い一般性を担保できるようにする必要がある。</w:t>
      </w:r>
    </w:p>
    <w:p w14:paraId="4C87E7A4" w14:textId="77777777" w:rsidR="00D42D15" w:rsidRDefault="00D42D15" w:rsidP="00D42D15">
      <w:pPr>
        <w:rPr>
          <w:lang w:eastAsia="ja-JP"/>
        </w:rPr>
      </w:pPr>
    </w:p>
    <w:p w14:paraId="14CE55A6" w14:textId="1F005461" w:rsidR="00D42D15" w:rsidRDefault="005878B3" w:rsidP="00D42D15">
      <w:pPr>
        <w:pStyle w:val="2"/>
        <w:rPr>
          <w:lang w:eastAsia="ja-JP"/>
        </w:rPr>
      </w:pPr>
      <w:r>
        <w:rPr>
          <w:rFonts w:hint="eastAsia"/>
          <w:lang w:eastAsia="ja-JP"/>
        </w:rPr>
        <w:t>日本における</w:t>
      </w:r>
      <w:r w:rsidR="00434567">
        <w:rPr>
          <w:rFonts w:hint="eastAsia"/>
          <w:lang w:eastAsia="ja-JP"/>
        </w:rPr>
        <w:t>アジャイル</w:t>
      </w:r>
      <w:r>
        <w:rPr>
          <w:rFonts w:hint="eastAsia"/>
          <w:lang w:eastAsia="ja-JP"/>
        </w:rPr>
        <w:t>を阻害する要因</w:t>
      </w:r>
      <w:r w:rsidR="009D5B8C">
        <w:rPr>
          <w:rFonts w:hint="eastAsia"/>
          <w:lang w:eastAsia="ja-JP"/>
        </w:rPr>
        <w:t>のパタンによる解決</w:t>
      </w:r>
    </w:p>
    <w:p w14:paraId="11A6F168" w14:textId="6C589C64" w:rsidR="00D42D15" w:rsidRPr="000B2712" w:rsidRDefault="00D42D15" w:rsidP="000B2712">
      <w:pPr>
        <w:rPr>
          <w:lang w:eastAsia="ja-JP"/>
        </w:rPr>
      </w:pPr>
      <w:r>
        <w:rPr>
          <w:rFonts w:hint="eastAsia"/>
          <w:lang w:eastAsia="ja-JP"/>
        </w:rPr>
        <w:t>特に日本では、アジャイルがソフトウェアプロダクト開発に広く浸透しているとはまだ</w:t>
      </w:r>
      <w:r w:rsidR="00B51B9F">
        <w:rPr>
          <w:rFonts w:hint="eastAsia"/>
          <w:lang w:eastAsia="ja-JP"/>
        </w:rPr>
        <w:t>言い難い</w:t>
      </w:r>
      <w:r>
        <w:rPr>
          <w:rFonts w:hint="eastAsia"/>
          <w:lang w:eastAsia="ja-JP"/>
        </w:rPr>
        <w:t>状況である。</w:t>
      </w:r>
      <w:r w:rsidR="005878B3">
        <w:rPr>
          <w:rFonts w:hint="eastAsia"/>
          <w:lang w:eastAsia="ja-JP"/>
        </w:rPr>
        <w:t>そこで、日本でアジャイルを阻害する要因を分析し、それを解決する</w:t>
      </w:r>
      <w:r w:rsidR="009D5B8C">
        <w:rPr>
          <w:rFonts w:hint="eastAsia"/>
          <w:lang w:eastAsia="ja-JP"/>
        </w:rPr>
        <w:t>観点から</w:t>
      </w:r>
      <w:r w:rsidR="004C64C2">
        <w:rPr>
          <w:rFonts w:hint="eastAsia"/>
          <w:lang w:eastAsia="ja-JP"/>
        </w:rPr>
        <w:t>、</w:t>
      </w:r>
      <w:r w:rsidR="009D5B8C">
        <w:rPr>
          <w:rFonts w:hint="eastAsia"/>
          <w:lang w:eastAsia="ja-JP"/>
        </w:rPr>
        <w:t>「アジャイルメトリクスパタン」を活用</w:t>
      </w:r>
      <w:r w:rsidR="008A1483">
        <w:rPr>
          <w:rFonts w:hint="eastAsia"/>
          <w:lang w:eastAsia="ja-JP"/>
        </w:rPr>
        <w:t>することを</w:t>
      </w:r>
      <w:r w:rsidR="009D5B8C">
        <w:rPr>
          <w:rFonts w:hint="eastAsia"/>
          <w:lang w:eastAsia="ja-JP"/>
        </w:rPr>
        <w:t>考えてみる必要</w:t>
      </w:r>
      <w:r w:rsidR="001C760A">
        <w:rPr>
          <w:rFonts w:hint="eastAsia"/>
          <w:lang w:eastAsia="ja-JP"/>
        </w:rPr>
        <w:t>がある</w:t>
      </w:r>
      <w:r w:rsidR="002658BB">
        <w:rPr>
          <w:rFonts w:hint="eastAsia"/>
          <w:lang w:eastAsia="ja-JP"/>
        </w:rPr>
        <w:t>であ</w:t>
      </w:r>
      <w:r w:rsidR="001C760A">
        <w:rPr>
          <w:rFonts w:hint="eastAsia"/>
          <w:lang w:eastAsia="ja-JP"/>
        </w:rPr>
        <w:t>ろう。</w:t>
      </w:r>
    </w:p>
    <w:p w14:paraId="56FF1962" w14:textId="1CB13980" w:rsidR="00921A08" w:rsidRDefault="005559A1" w:rsidP="00921A08">
      <w:pPr>
        <w:pStyle w:val="2"/>
        <w:rPr>
          <w:lang w:eastAsia="ja-JP"/>
        </w:rPr>
      </w:pPr>
      <w:r>
        <w:rPr>
          <w:rFonts w:hint="eastAsia"/>
          <w:lang w:eastAsia="ja-JP"/>
        </w:rPr>
        <w:t>欧米の知見の</w:t>
      </w:r>
      <w:r w:rsidR="00690A23">
        <w:rPr>
          <w:rFonts w:hint="eastAsia"/>
          <w:lang w:eastAsia="ja-JP"/>
        </w:rPr>
        <w:t>継続的</w:t>
      </w:r>
      <w:r>
        <w:rPr>
          <w:rFonts w:hint="eastAsia"/>
          <w:lang w:eastAsia="ja-JP"/>
        </w:rPr>
        <w:t>導入・統合</w:t>
      </w:r>
    </w:p>
    <w:p w14:paraId="484A31F7" w14:textId="41F6B141" w:rsidR="00483ECA" w:rsidRDefault="005D797F" w:rsidP="00483ECA">
      <w:pPr>
        <w:rPr>
          <w:lang w:eastAsia="ja-JP"/>
        </w:rPr>
      </w:pPr>
      <w:r>
        <w:rPr>
          <w:rFonts w:hint="eastAsia"/>
          <w:lang w:eastAsia="ja-JP"/>
        </w:rPr>
        <w:t>欧米では</w:t>
      </w:r>
      <w:r w:rsidR="00483ECA">
        <w:rPr>
          <w:rFonts w:hint="eastAsia"/>
          <w:lang w:eastAsia="ja-JP"/>
        </w:rPr>
        <w:t>アジャイルメトリクスを</w:t>
      </w:r>
      <w:r>
        <w:rPr>
          <w:rFonts w:hint="eastAsia"/>
          <w:lang w:eastAsia="ja-JP"/>
        </w:rPr>
        <w:t>、</w:t>
      </w:r>
      <w:r w:rsidR="00483ECA">
        <w:rPr>
          <w:rFonts w:hint="eastAsia"/>
          <w:lang w:eastAsia="ja-JP"/>
        </w:rPr>
        <w:t>ソフト</w:t>
      </w:r>
      <w:r w:rsidR="006F3223">
        <w:rPr>
          <w:rFonts w:hint="eastAsia"/>
          <w:lang w:eastAsia="ja-JP"/>
        </w:rPr>
        <w:t>ウェアプロダクト開発のプラクティスのリストとして、一般化・統合する</w:t>
      </w:r>
      <w:r w:rsidR="00483ECA">
        <w:rPr>
          <w:rFonts w:hint="eastAsia"/>
          <w:lang w:eastAsia="ja-JP"/>
        </w:rPr>
        <w:t>方向へ</w:t>
      </w:r>
      <w:r w:rsidR="006F3223">
        <w:rPr>
          <w:rFonts w:hint="eastAsia"/>
          <w:lang w:eastAsia="ja-JP"/>
        </w:rPr>
        <w:t>向かいつつある。</w:t>
      </w:r>
      <w:r w:rsidR="00483ECA">
        <w:rPr>
          <w:rFonts w:hint="eastAsia"/>
          <w:lang w:eastAsia="ja-JP"/>
        </w:rPr>
        <w:t>我々は、この</w:t>
      </w:r>
      <w:r w:rsidR="002434CE">
        <w:rPr>
          <w:rFonts w:hint="eastAsia"/>
          <w:lang w:eastAsia="ja-JP"/>
        </w:rPr>
        <w:t>動きを逐一観察し、「アジャイルメトリクスパタン」へ</w:t>
      </w:r>
      <w:r w:rsidR="006D53CA">
        <w:rPr>
          <w:rFonts w:hint="eastAsia"/>
          <w:lang w:eastAsia="ja-JP"/>
        </w:rPr>
        <w:t>継続的に導入・</w:t>
      </w:r>
      <w:r w:rsidR="002434CE">
        <w:rPr>
          <w:rFonts w:hint="eastAsia"/>
          <w:lang w:eastAsia="ja-JP"/>
        </w:rPr>
        <w:t>統合していく必要が</w:t>
      </w:r>
      <w:r w:rsidR="00137D82">
        <w:rPr>
          <w:rFonts w:hint="eastAsia"/>
          <w:lang w:eastAsia="ja-JP"/>
        </w:rPr>
        <w:t>あると考える。</w:t>
      </w:r>
    </w:p>
    <w:p w14:paraId="1280D0A9" w14:textId="77777777" w:rsidR="00096DA0" w:rsidRDefault="00096DA0" w:rsidP="00921A08">
      <w:pPr>
        <w:rPr>
          <w:lang w:eastAsia="ja-JP"/>
        </w:rPr>
      </w:pPr>
    </w:p>
    <w:p w14:paraId="72D1B0F1" w14:textId="77777777" w:rsidR="00096DA0" w:rsidRDefault="00096DA0" w:rsidP="00921A08">
      <w:pPr>
        <w:rPr>
          <w:lang w:eastAsia="ja-JP"/>
        </w:rPr>
      </w:pPr>
    </w:p>
    <w:p w14:paraId="717E0DAD" w14:textId="77777777" w:rsidR="00096DA0" w:rsidRPr="00921A08" w:rsidRDefault="00096DA0" w:rsidP="00921A08">
      <w:pPr>
        <w:rPr>
          <w:lang w:eastAsia="ja-JP"/>
        </w:rPr>
      </w:pPr>
    </w:p>
    <w:sectPr w:rsidR="00096DA0" w:rsidRPr="00921A08" w:rsidSect="00AA7AD2">
      <w:footerReference w:type="default" r:id="rId10"/>
      <w:pgSz w:w="12240" w:h="15840" w:code="1"/>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313A6" w14:textId="77777777" w:rsidR="009879AF" w:rsidRDefault="009879AF">
      <w:r>
        <w:separator/>
      </w:r>
    </w:p>
  </w:endnote>
  <w:endnote w:type="continuationSeparator" w:id="0">
    <w:p w14:paraId="04C894CC" w14:textId="77777777" w:rsidR="009879AF" w:rsidRDefault="009879AF">
      <w:r>
        <w:continuationSeparator/>
      </w:r>
    </w:p>
  </w:endnote>
  <w:endnote w:id="1">
    <w:p w14:paraId="35B621FA" w14:textId="785999A0" w:rsidR="001A5C6A" w:rsidRDefault="001A5C6A">
      <w:pPr>
        <w:pStyle w:val="af0"/>
      </w:pPr>
      <w:ins w:id="3" w:author="細谷 泰夫" w:date="2017-02-04T16:53:00Z">
        <w:r>
          <w:rPr>
            <w:rStyle w:val="af2"/>
          </w:rPr>
          <w:endnoteRef/>
        </w:r>
        <w:r w:rsidRPr="001A5C6A">
          <w:rPr>
            <w:rFonts w:hint="eastAsia"/>
            <w:sz w:val="20"/>
            <w:rPrChange w:id="4" w:author="細谷 泰夫" w:date="2017-02-04T16:53:00Z">
              <w:rPr>
                <w:rFonts w:hint="eastAsia"/>
              </w:rPr>
            </w:rPrChange>
          </w:rPr>
          <w:t>鷲崎</w:t>
        </w:r>
        <w:r w:rsidRPr="001A5C6A">
          <w:rPr>
            <w:rFonts w:hint="eastAsia"/>
            <w:sz w:val="20"/>
            <w:rPrChange w:id="5" w:author="細谷 泰夫" w:date="2017-02-04T16:53:00Z">
              <w:rPr>
                <w:rFonts w:hint="eastAsia"/>
              </w:rPr>
            </w:rPrChange>
          </w:rPr>
          <w:t xml:space="preserve"> </w:t>
        </w:r>
        <w:r w:rsidRPr="001A5C6A">
          <w:rPr>
            <w:rFonts w:hint="eastAsia"/>
            <w:sz w:val="20"/>
            <w:rPrChange w:id="6" w:author="細谷 泰夫" w:date="2017-02-04T16:53:00Z">
              <w:rPr>
                <w:rFonts w:hint="eastAsia"/>
              </w:rPr>
            </w:rPrChange>
          </w:rPr>
          <w:t>弘宜</w:t>
        </w:r>
        <w:r w:rsidRPr="001A5C6A">
          <w:rPr>
            <w:rFonts w:hint="eastAsia"/>
            <w:sz w:val="20"/>
            <w:rPrChange w:id="7" w:author="細谷 泰夫" w:date="2017-02-04T16:53:00Z">
              <w:rPr>
                <w:rFonts w:hint="eastAsia"/>
              </w:rPr>
            </w:rPrChange>
          </w:rPr>
          <w:t xml:space="preserve">. 2013. </w:t>
        </w:r>
        <w:r w:rsidRPr="001A5C6A">
          <w:rPr>
            <w:rFonts w:hint="eastAsia"/>
            <w:sz w:val="20"/>
            <w:rPrChange w:id="8" w:author="細谷 泰夫" w:date="2017-02-04T16:53:00Z">
              <w:rPr>
                <w:rFonts w:hint="eastAsia"/>
              </w:rPr>
            </w:rPrChange>
          </w:rPr>
          <w:t>メトリクスによるプロダクトの品質把握と改善</w:t>
        </w:r>
        <w:r w:rsidRPr="001A5C6A">
          <w:rPr>
            <w:rFonts w:hint="eastAsia"/>
            <w:sz w:val="20"/>
            <w:rPrChange w:id="9" w:author="細谷 泰夫" w:date="2017-02-04T16:53:00Z">
              <w:rPr>
                <w:rFonts w:hint="eastAsia"/>
              </w:rPr>
            </w:rPrChange>
          </w:rPr>
          <w:t xml:space="preserve"> - Goal-Question-Metric (GQM) </w:t>
        </w:r>
        <w:r w:rsidRPr="001A5C6A">
          <w:rPr>
            <w:rFonts w:hint="eastAsia"/>
            <w:sz w:val="20"/>
            <w:rPrChange w:id="10" w:author="細谷 泰夫" w:date="2017-02-04T16:53:00Z">
              <w:rPr>
                <w:rFonts w:hint="eastAsia"/>
              </w:rPr>
            </w:rPrChange>
          </w:rPr>
          <w:t>法のコツ、</w:t>
        </w:r>
        <w:r w:rsidRPr="001A5C6A">
          <w:rPr>
            <w:rFonts w:hint="eastAsia"/>
            <w:sz w:val="20"/>
            <w:rPrChange w:id="11" w:author="細谷 泰夫" w:date="2017-02-04T16:53:00Z">
              <w:rPr>
                <w:rFonts w:hint="eastAsia"/>
              </w:rPr>
            </w:rPrChange>
          </w:rPr>
          <w:t xml:space="preserve"> </w:t>
        </w:r>
        <w:r w:rsidRPr="001A5C6A">
          <w:rPr>
            <w:rFonts w:hint="eastAsia"/>
            <w:sz w:val="20"/>
            <w:rPrChange w:id="12" w:author="細谷 泰夫" w:date="2017-02-04T16:53:00Z">
              <w:rPr>
                <w:rFonts w:hint="eastAsia"/>
              </w:rPr>
            </w:rPrChange>
          </w:rPr>
          <w:t>および、組織目標との整合</w:t>
        </w:r>
        <w:r w:rsidRPr="001A5C6A">
          <w:rPr>
            <w:rFonts w:hint="eastAsia"/>
            <w:sz w:val="20"/>
            <w:rPrChange w:id="13" w:author="細谷 泰夫" w:date="2017-02-04T16:53:00Z">
              <w:rPr>
                <w:rFonts w:hint="eastAsia"/>
              </w:rPr>
            </w:rPrChange>
          </w:rPr>
          <w:t xml:space="preserve">. </w:t>
        </w:r>
        <w:proofErr w:type="spellStart"/>
        <w:r w:rsidRPr="001A5C6A">
          <w:rPr>
            <w:rFonts w:hint="eastAsia"/>
            <w:sz w:val="20"/>
            <w:rPrChange w:id="14" w:author="細谷 泰夫" w:date="2017-02-04T16:53:00Z">
              <w:rPr>
                <w:rFonts w:hint="eastAsia"/>
              </w:rPr>
            </w:rPrChange>
          </w:rPr>
          <w:t>Slideshare</w:t>
        </w:r>
        <w:proofErr w:type="spellEnd"/>
        <w:r w:rsidRPr="001A5C6A">
          <w:rPr>
            <w:rFonts w:hint="eastAsia"/>
            <w:sz w:val="20"/>
            <w:rPrChange w:id="15" w:author="細谷 泰夫" w:date="2017-02-04T16:53:00Z">
              <w:rPr>
                <w:rFonts w:hint="eastAsia"/>
              </w:rPr>
            </w:rPrChange>
          </w:rPr>
          <w:t>.</w:t>
        </w:r>
      </w:ins>
    </w:p>
  </w:endnote>
  <w:endnote w:id="2">
    <w:p w14:paraId="42C3CCE5" w14:textId="07317DA1" w:rsidR="008E27BE" w:rsidRPr="00AC4F63" w:rsidRDefault="008E27BE">
      <w:pPr>
        <w:pStyle w:val="af0"/>
        <w:rPr>
          <w:rFonts w:ascii="Helvetica" w:hAnsi="Helvetica"/>
          <w:lang w:eastAsia="ja-JP"/>
          <w:rPrChange w:id="71" w:author="伊藤　宏幸" w:date="2017-02-02T17:44:00Z">
            <w:rPr>
              <w:lang w:eastAsia="ja-JP"/>
            </w:rPr>
          </w:rPrChange>
        </w:rPr>
      </w:pPr>
      <w:ins w:id="72" w:author="伊藤　宏幸" w:date="2017-02-02T16:14:00Z">
        <w:r w:rsidRPr="00EC3B46">
          <w:rPr>
            <w:rStyle w:val="af2"/>
            <w:rFonts w:ascii="Helvetica" w:hAnsi="Helvetica"/>
            <w:rPrChange w:id="73" w:author="伊藤　宏幸" w:date="2017-02-02T16:53:00Z">
              <w:rPr>
                <w:rStyle w:val="af2"/>
              </w:rPr>
            </w:rPrChange>
          </w:rPr>
          <w:endnoteRef/>
        </w:r>
      </w:ins>
      <w:ins w:id="74" w:author="伊藤　宏幸" w:date="2017-02-02T16:15:00Z">
        <w:r w:rsidR="00253AF5" w:rsidRPr="00EC3B46">
          <w:rPr>
            <w:rFonts w:ascii="Helvetica" w:hAnsi="Helvetica" w:cs="Helvetica"/>
            <w:color w:val="000000"/>
            <w:lang w:eastAsia="ja-JP"/>
          </w:rPr>
          <w:t xml:space="preserve"> </w:t>
        </w:r>
        <w:r w:rsidR="00790EB5" w:rsidRPr="00AC4F63">
          <w:rPr>
            <w:rFonts w:asciiTheme="minorEastAsia" w:hAnsiTheme="minorEastAsia" w:cs="Helvetica" w:hint="eastAsia"/>
            <w:color w:val="000000"/>
            <w:sz w:val="20"/>
            <w:szCs w:val="20"/>
            <w:lang w:eastAsia="ja-JP"/>
            <w:rPrChange w:id="75" w:author="伊藤　宏幸" w:date="2017-02-02T17:44:00Z">
              <w:rPr>
                <w:rFonts w:ascii="Helvetica" w:hAnsi="Helvetica" w:cs="Helvetica" w:hint="eastAsia"/>
                <w:color w:val="000000"/>
                <w:lang w:eastAsia="ja-JP"/>
              </w:rPr>
            </w:rPrChange>
          </w:rPr>
          <w:t xml:space="preserve">伊藤 宏幸. 2014. </w:t>
        </w:r>
        <w:r w:rsidR="00790EB5" w:rsidRPr="00AC4F63">
          <w:rPr>
            <w:rFonts w:asciiTheme="minorEastAsia" w:hAnsiTheme="minorEastAsia" w:cs="Helvetica" w:hint="eastAsia"/>
            <w:i/>
            <w:color w:val="000000"/>
            <w:sz w:val="20"/>
            <w:szCs w:val="20"/>
            <w:lang w:eastAsia="ja-JP"/>
            <w:rPrChange w:id="76" w:author="伊藤　宏幸" w:date="2017-02-02T17:44:00Z">
              <w:rPr>
                <w:rFonts w:ascii="Helvetica" w:hAnsi="Helvetica" w:cs="Helvetica" w:hint="eastAsia"/>
                <w:color w:val="000000"/>
                <w:lang w:eastAsia="ja-JP"/>
              </w:rPr>
            </w:rPrChange>
          </w:rPr>
          <w:t>現場実践主義としてのリーン開発とアジャイル</w:t>
        </w:r>
        <w:r w:rsidR="00790EB5" w:rsidRPr="00AC4F63">
          <w:rPr>
            <w:rFonts w:asciiTheme="minorEastAsia" w:hAnsiTheme="minorEastAsia" w:cs="Helvetica"/>
            <w:color w:val="000000"/>
            <w:sz w:val="20"/>
            <w:szCs w:val="20"/>
            <w:lang w:eastAsia="ja-JP"/>
            <w:rPrChange w:id="77" w:author="伊藤　宏幸" w:date="2017-02-02T17:44:00Z">
              <w:rPr>
                <w:rFonts w:ascii="Helvetica" w:hAnsi="Helvetica" w:cs="Helvetica"/>
                <w:color w:val="000000"/>
                <w:lang w:eastAsia="ja-JP"/>
              </w:rPr>
            </w:rPrChange>
          </w:rPr>
          <w:t xml:space="preserve">. </w:t>
        </w:r>
        <w:proofErr w:type="spellStart"/>
        <w:r w:rsidR="00790EB5" w:rsidRPr="00AC4F63">
          <w:rPr>
            <w:rFonts w:asciiTheme="minorEastAsia" w:hAnsiTheme="minorEastAsia" w:cs="Helvetica"/>
            <w:color w:val="000000"/>
            <w:sz w:val="20"/>
            <w:szCs w:val="20"/>
            <w:lang w:eastAsia="ja-JP"/>
            <w:rPrChange w:id="78" w:author="伊藤　宏幸" w:date="2017-02-02T17:44:00Z">
              <w:rPr>
                <w:rFonts w:ascii="Helvetica" w:hAnsi="Helvetica" w:cs="Helvetica"/>
                <w:color w:val="000000"/>
                <w:lang w:eastAsia="ja-JP"/>
              </w:rPr>
            </w:rPrChange>
          </w:rPr>
          <w:t>Slideshare</w:t>
        </w:r>
        <w:proofErr w:type="spellEnd"/>
        <w:r w:rsidR="00790EB5" w:rsidRPr="00AC4F63">
          <w:rPr>
            <w:rFonts w:asciiTheme="minorEastAsia" w:hAnsiTheme="minorEastAsia" w:cs="Helvetica"/>
            <w:color w:val="000000"/>
            <w:sz w:val="20"/>
            <w:szCs w:val="20"/>
            <w:lang w:eastAsia="ja-JP"/>
            <w:rPrChange w:id="79" w:author="伊藤　宏幸" w:date="2017-02-02T17:44:00Z">
              <w:rPr>
                <w:rFonts w:ascii="Helvetica" w:hAnsi="Helvetica" w:cs="Helvetica"/>
                <w:color w:val="000000"/>
                <w:lang w:eastAsia="ja-JP"/>
              </w:rPr>
            </w:rPrChange>
          </w:rPr>
          <w:t>.</w:t>
        </w:r>
      </w:ins>
      <w:ins w:id="80" w:author="伊藤　宏幸" w:date="2017-02-02T16:14:00Z">
        <w:r w:rsidRPr="00AC4F63">
          <w:rPr>
            <w:rFonts w:asciiTheme="minorEastAsia" w:hAnsiTheme="minorEastAsia" w:cs="Helvetica"/>
            <w:color w:val="000000"/>
            <w:sz w:val="20"/>
            <w:szCs w:val="20"/>
            <w:lang w:eastAsia="ja-JP"/>
            <w:rPrChange w:id="81" w:author="伊藤　宏幸" w:date="2017-02-02T17:44:00Z">
              <w:rPr>
                <w:rFonts w:ascii="Helvetica" w:hAnsi="Helvetica" w:cs="Helvetica"/>
                <w:color w:val="000000"/>
                <w:lang w:eastAsia="ja-JP"/>
              </w:rPr>
            </w:rPrChange>
          </w:rPr>
          <w:t xml:space="preserve"> P16-P38</w:t>
        </w:r>
      </w:ins>
    </w:p>
  </w:endnote>
  <w:endnote w:id="3">
    <w:p w14:paraId="222FDB5E" w14:textId="5751191C" w:rsidR="008B437E" w:rsidRPr="00AC4F63" w:rsidRDefault="008B437E">
      <w:pPr>
        <w:pStyle w:val="af0"/>
        <w:rPr>
          <w:rFonts w:ascii="Helvetica" w:hAnsi="Helvetica"/>
          <w:lang w:eastAsia="ja-JP"/>
          <w:rPrChange w:id="135" w:author="伊藤　宏幸" w:date="2017-02-02T17:44:00Z">
            <w:rPr>
              <w:lang w:eastAsia="ja-JP"/>
            </w:rPr>
          </w:rPrChange>
        </w:rPr>
      </w:pPr>
      <w:ins w:id="136" w:author="伊藤　宏幸" w:date="2017-02-02T16:30:00Z">
        <w:r w:rsidRPr="00AC4F63">
          <w:rPr>
            <w:rStyle w:val="af2"/>
            <w:rFonts w:ascii="Helvetica" w:hAnsi="Helvetica"/>
            <w:rPrChange w:id="137" w:author="伊藤　宏幸" w:date="2017-02-02T17:44:00Z">
              <w:rPr>
                <w:rStyle w:val="af2"/>
              </w:rPr>
            </w:rPrChange>
          </w:rPr>
          <w:endnoteRef/>
        </w:r>
        <w:r w:rsidRPr="00AC4F63">
          <w:rPr>
            <w:rFonts w:ascii="Helvetica" w:hAnsi="Helvetica"/>
            <w:lang w:eastAsia="ja-JP"/>
            <w:rPrChange w:id="138" w:author="伊藤　宏幸" w:date="2017-02-02T17:44:00Z">
              <w:rPr>
                <w:lang w:eastAsia="ja-JP"/>
              </w:rPr>
            </w:rPrChange>
          </w:rPr>
          <w:t xml:space="preserve"> </w:t>
        </w:r>
        <w:r w:rsidRPr="00AC4F63">
          <w:rPr>
            <w:rFonts w:asciiTheme="minorEastAsia" w:hAnsiTheme="minorEastAsia"/>
            <w:sz w:val="20"/>
            <w:szCs w:val="20"/>
            <w:lang w:eastAsia="ja-JP"/>
            <w:rPrChange w:id="139" w:author="伊藤　宏幸" w:date="2017-02-02T17:44:00Z">
              <w:rPr>
                <w:rFonts w:asciiTheme="minorEastAsia" w:hAnsiTheme="minorEastAsia"/>
                <w:lang w:eastAsia="ja-JP"/>
              </w:rPr>
            </w:rPrChange>
          </w:rPr>
          <w:t xml:space="preserve">伊藤 宏幸. 2014. </w:t>
        </w:r>
        <w:r w:rsidRPr="00AC4F63">
          <w:rPr>
            <w:rFonts w:asciiTheme="minorEastAsia" w:hAnsiTheme="minorEastAsia" w:hint="eastAsia"/>
            <w:i/>
            <w:sz w:val="20"/>
            <w:szCs w:val="20"/>
            <w:lang w:eastAsia="ja-JP"/>
            <w:rPrChange w:id="140" w:author="伊藤　宏幸" w:date="2017-02-02T17:44:00Z">
              <w:rPr>
                <w:rFonts w:asciiTheme="minorEastAsia" w:hAnsiTheme="minorEastAsia" w:hint="eastAsia"/>
                <w:b/>
                <w:i/>
                <w:szCs w:val="16"/>
                <w:lang w:eastAsia="ja-JP"/>
              </w:rPr>
            </w:rPrChange>
          </w:rPr>
          <w:t>メトリクスによる「見える化」のススメ</w:t>
        </w:r>
        <w:r w:rsidRPr="00AC4F63">
          <w:rPr>
            <w:rFonts w:asciiTheme="minorEastAsia" w:hAnsiTheme="minorEastAsia"/>
            <w:i/>
            <w:sz w:val="20"/>
            <w:szCs w:val="20"/>
            <w:lang w:eastAsia="ja-JP"/>
            <w:rPrChange w:id="141" w:author="伊藤　宏幸" w:date="2017-02-02T17:44:00Z">
              <w:rPr>
                <w:rFonts w:asciiTheme="minorEastAsia" w:hAnsiTheme="minorEastAsia"/>
                <w:b/>
                <w:i/>
                <w:szCs w:val="16"/>
                <w:lang w:eastAsia="ja-JP"/>
              </w:rPr>
            </w:rPrChange>
          </w:rPr>
          <w:t xml:space="preserve">: </w:t>
        </w:r>
        <w:r w:rsidRPr="00AC4F63">
          <w:rPr>
            <w:rFonts w:asciiTheme="minorEastAsia" w:hAnsiTheme="minorEastAsia" w:hint="eastAsia"/>
            <w:i/>
            <w:sz w:val="20"/>
            <w:szCs w:val="20"/>
            <w:lang w:eastAsia="ja-JP"/>
            <w:rPrChange w:id="142" w:author="伊藤　宏幸" w:date="2017-02-02T17:44:00Z">
              <w:rPr>
                <w:rFonts w:asciiTheme="minorEastAsia" w:hAnsiTheme="minorEastAsia" w:hint="eastAsia"/>
                <w:b/>
                <w:i/>
                <w:szCs w:val="16"/>
                <w:lang w:eastAsia="ja-JP"/>
              </w:rPr>
            </w:rPrChange>
          </w:rPr>
          <w:t>エッセンシャル・リーン</w:t>
        </w:r>
        <w:r w:rsidRPr="00AC4F63">
          <w:rPr>
            <w:rFonts w:asciiTheme="minorEastAsia" w:hAnsiTheme="minorEastAsia"/>
            <w:sz w:val="20"/>
            <w:szCs w:val="20"/>
            <w:lang w:eastAsia="ja-JP"/>
            <w:rPrChange w:id="143"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144"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145" w:author="伊藤　宏幸" w:date="2017-02-02T17:44:00Z">
              <w:rPr>
                <w:rFonts w:asciiTheme="minorEastAsia" w:hAnsiTheme="minorEastAsia"/>
                <w:szCs w:val="16"/>
                <w:lang w:eastAsia="ja-JP"/>
              </w:rPr>
            </w:rPrChange>
          </w:rPr>
          <w:t>.</w:t>
        </w:r>
      </w:ins>
      <w:ins w:id="146" w:author="伊藤　宏幸" w:date="2017-02-02T16:31:00Z">
        <w:r w:rsidRPr="00AC4F63">
          <w:rPr>
            <w:rFonts w:asciiTheme="minorEastAsia" w:hAnsiTheme="minorEastAsia"/>
            <w:sz w:val="20"/>
            <w:szCs w:val="20"/>
            <w:lang w:eastAsia="ja-JP"/>
            <w:rPrChange w:id="147"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Neue"/>
            <w:color w:val="000000"/>
            <w:sz w:val="20"/>
            <w:szCs w:val="20"/>
            <w:lang w:eastAsia="ja-JP"/>
            <w:rPrChange w:id="148" w:author="伊藤　宏幸" w:date="2017-02-02T17:44:00Z">
              <w:rPr>
                <w:rFonts w:ascii="Helvetica Neue" w:hAnsi="Helvetica Neue" w:cs="Helvetica Neue"/>
                <w:color w:val="000000"/>
                <w:sz w:val="28"/>
                <w:szCs w:val="28"/>
              </w:rPr>
            </w:rPrChange>
          </w:rPr>
          <w:t>P15-P22</w:t>
        </w:r>
      </w:ins>
    </w:p>
  </w:endnote>
  <w:endnote w:id="4">
    <w:p w14:paraId="7AFFF5D3" w14:textId="7D77BD9B" w:rsidR="000D13C3" w:rsidRPr="00AC4F63" w:rsidRDefault="000D13C3">
      <w:pPr>
        <w:pStyle w:val="af0"/>
        <w:rPr>
          <w:lang w:eastAsia="ja-JP"/>
        </w:rPr>
      </w:pPr>
      <w:ins w:id="194" w:author="伊藤　宏幸" w:date="2017-02-02T16:45: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Change w:id="195"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196"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197"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198" w:author="伊藤　宏幸" w:date="2017-02-02T17:44:00Z">
              <w:rPr>
                <w:rFonts w:asciiTheme="minorEastAsia" w:hAnsiTheme="minorEastAsia"/>
                <w:szCs w:val="16"/>
                <w:lang w:eastAsia="ja-JP"/>
              </w:rPr>
            </w:rPrChange>
          </w:rPr>
          <w:t xml:space="preserve">. 2015. </w:t>
        </w:r>
        <w:r w:rsidRPr="00AC4F63">
          <w:rPr>
            <w:rFonts w:asciiTheme="minorEastAsia" w:hAnsiTheme="minorEastAsia"/>
            <w:i/>
            <w:sz w:val="20"/>
            <w:szCs w:val="20"/>
            <w:lang w:eastAsia="ja-JP"/>
            <w:rPrChange w:id="199" w:author="伊藤　宏幸" w:date="2017-02-02T17:44:00Z">
              <w:rPr>
                <w:rFonts w:asciiTheme="minorEastAsia" w:hAnsiTheme="minorEastAsia"/>
                <w:b/>
                <w:i/>
                <w:szCs w:val="16"/>
                <w:lang w:eastAsia="ja-JP"/>
              </w:rPr>
            </w:rPrChange>
          </w:rPr>
          <w:t xml:space="preserve">CIサーバを制圧せよ！ - </w:t>
        </w:r>
        <w:r w:rsidRPr="00AC4F63">
          <w:rPr>
            <w:rFonts w:asciiTheme="minorEastAsia" w:hAnsiTheme="minorEastAsia" w:hint="eastAsia"/>
            <w:i/>
            <w:sz w:val="20"/>
            <w:szCs w:val="20"/>
            <w:lang w:eastAsia="ja-JP"/>
            <w:rPrChange w:id="200" w:author="伊藤　宏幸" w:date="2017-02-02T17:44:00Z">
              <w:rPr>
                <w:rFonts w:asciiTheme="minorEastAsia" w:hAnsiTheme="minorEastAsia" w:hint="eastAsia"/>
                <w:b/>
                <w:i/>
                <w:szCs w:val="16"/>
                <w:lang w:eastAsia="ja-JP"/>
              </w:rPr>
            </w:rPrChange>
          </w:rPr>
          <w:t>プロジェクトメトリクスと自動化技術の活用よる混乱の収拾と「最強」の組織の育成</w:t>
        </w:r>
        <w:r w:rsidRPr="00AC4F63">
          <w:rPr>
            <w:rFonts w:asciiTheme="minorEastAsia" w:hAnsiTheme="minorEastAsia"/>
            <w:sz w:val="20"/>
            <w:szCs w:val="20"/>
            <w:lang w:eastAsia="ja-JP"/>
            <w:rPrChange w:id="201"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202"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203" w:author="伊藤　宏幸" w:date="2017-02-02T17:44:00Z">
              <w:rPr>
                <w:rFonts w:asciiTheme="minorEastAsia" w:hAnsiTheme="minorEastAsia"/>
                <w:szCs w:val="16"/>
                <w:lang w:eastAsia="ja-JP"/>
              </w:rPr>
            </w:rPrChange>
          </w:rPr>
          <w:t>.</w:t>
        </w:r>
      </w:ins>
      <w:ins w:id="204" w:author="伊藤　宏幸" w:date="2017-02-02T16:46:00Z">
        <w:r w:rsidRPr="00AC4F63">
          <w:rPr>
            <w:rFonts w:asciiTheme="minorEastAsia" w:hAnsiTheme="minorEastAsia"/>
            <w:sz w:val="20"/>
            <w:szCs w:val="20"/>
            <w:lang w:eastAsia="ja-JP"/>
            <w:rPrChange w:id="205" w:author="伊藤　宏幸" w:date="2017-02-02T17:44:00Z">
              <w:rPr>
                <w:rFonts w:asciiTheme="minorEastAsia" w:hAnsiTheme="minorEastAsia"/>
                <w:szCs w:val="16"/>
                <w:lang w:eastAsia="ja-JP"/>
              </w:rPr>
            </w:rPrChange>
          </w:rPr>
          <w:t xml:space="preserve"> </w:t>
        </w:r>
        <w:r w:rsidRPr="00AC4F63">
          <w:rPr>
            <w:rFonts w:asciiTheme="minorEastAsia" w:hAnsiTheme="minorEastAsia" w:cs="Helvetica"/>
            <w:color w:val="000000"/>
            <w:sz w:val="20"/>
            <w:szCs w:val="20"/>
            <w:lang w:eastAsia="ja-JP"/>
            <w:rPrChange w:id="206" w:author="伊藤　宏幸" w:date="2017-02-02T17:44:00Z">
              <w:rPr>
                <w:rFonts w:ascii="Helvetica" w:hAnsi="Helvetica" w:cs="Helvetica"/>
                <w:color w:val="000000"/>
              </w:rPr>
            </w:rPrChange>
          </w:rPr>
          <w:t>P75-P84</w:t>
        </w:r>
      </w:ins>
    </w:p>
  </w:endnote>
  <w:endnote w:id="5">
    <w:p w14:paraId="3C786617" w14:textId="24576E38" w:rsidR="00EC3B46" w:rsidRPr="00AC4F63" w:rsidRDefault="00EC3B46">
      <w:pPr>
        <w:pStyle w:val="af0"/>
        <w:rPr>
          <w:lang w:eastAsia="ja-JP"/>
        </w:rPr>
      </w:pPr>
      <w:ins w:id="223" w:author="伊藤　宏幸" w:date="2017-02-02T16:53: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P16-P38</w:t>
        </w:r>
      </w:ins>
    </w:p>
  </w:endnote>
  <w:endnote w:id="6">
    <w:p w14:paraId="5567526A" w14:textId="36A4B19F" w:rsidR="00AF5460" w:rsidRPr="00AC4F63" w:rsidRDefault="00AF5460">
      <w:pPr>
        <w:pStyle w:val="af0"/>
        <w:rPr>
          <w:lang w:eastAsia="ja-JP"/>
        </w:rPr>
      </w:pPr>
      <w:ins w:id="242" w:author="伊藤　宏幸" w:date="2017-02-02T17:01:00Z">
        <w:r w:rsidRPr="00AC4F63">
          <w:rPr>
            <w:rStyle w:val="af2"/>
          </w:rPr>
          <w:endnoteRef/>
        </w:r>
        <w:r w:rsidRPr="00AC4F63">
          <w:rPr>
            <w:lang w:eastAsia="ja-JP"/>
          </w:rPr>
          <w:t xml:space="preserve"> </w:t>
        </w:r>
        <w:r w:rsidR="00E05818" w:rsidRPr="00AC4F63">
          <w:rPr>
            <w:rFonts w:asciiTheme="minorEastAsia" w:hAnsiTheme="minorEastAsia" w:hint="eastAsia"/>
            <w:sz w:val="20"/>
            <w:szCs w:val="20"/>
            <w:lang w:eastAsia="ja-JP"/>
          </w:rPr>
          <w:t>伊藤</w:t>
        </w:r>
        <w:r w:rsidR="00E05818" w:rsidRPr="00AC4F63">
          <w:rPr>
            <w:rFonts w:asciiTheme="minorEastAsia" w:hAnsiTheme="minorEastAsia"/>
            <w:sz w:val="20"/>
            <w:szCs w:val="20"/>
            <w:lang w:eastAsia="ja-JP"/>
          </w:rPr>
          <w:t xml:space="preserve"> </w:t>
        </w:r>
        <w:r w:rsidR="00E05818" w:rsidRPr="00AC4F63">
          <w:rPr>
            <w:rFonts w:asciiTheme="minorEastAsia" w:hAnsiTheme="minorEastAsia" w:hint="eastAsia"/>
            <w:sz w:val="20"/>
            <w:szCs w:val="20"/>
            <w:lang w:eastAsia="ja-JP"/>
          </w:rPr>
          <w:t>宏幸</w:t>
        </w:r>
        <w:r w:rsidR="00E05818" w:rsidRPr="00AC4F63">
          <w:rPr>
            <w:rFonts w:asciiTheme="minorEastAsia" w:hAnsiTheme="minorEastAsia"/>
            <w:sz w:val="20"/>
            <w:szCs w:val="20"/>
            <w:lang w:eastAsia="ja-JP"/>
          </w:rPr>
          <w:t xml:space="preserve">. 2015. </w:t>
        </w:r>
        <w:r w:rsidR="00E05818" w:rsidRPr="00AC4F63">
          <w:rPr>
            <w:rFonts w:asciiTheme="minorEastAsia" w:hAnsiTheme="minorEastAsia"/>
            <w:i/>
            <w:sz w:val="20"/>
            <w:szCs w:val="20"/>
            <w:lang w:eastAsia="ja-JP"/>
          </w:rPr>
          <w:t xml:space="preserve">CIサーバを制圧せよ！ - </w:t>
        </w:r>
        <w:r w:rsidR="00E05818" w:rsidRPr="00AC4F63">
          <w:rPr>
            <w:rFonts w:asciiTheme="minorEastAsia" w:hAnsiTheme="minorEastAsia" w:hint="eastAsia"/>
            <w:i/>
            <w:sz w:val="20"/>
            <w:szCs w:val="20"/>
            <w:lang w:eastAsia="ja-JP"/>
          </w:rPr>
          <w:t>プロジェクトメトリクスと自動化技術の活用よる混乱の収拾と「最強」の組織の育成</w:t>
        </w:r>
        <w:r w:rsidR="00E05818" w:rsidRPr="00AC4F63">
          <w:rPr>
            <w:rFonts w:asciiTheme="minorEastAsia" w:hAnsiTheme="minorEastAsia"/>
            <w:sz w:val="20"/>
            <w:szCs w:val="20"/>
            <w:lang w:eastAsia="ja-JP"/>
          </w:rPr>
          <w:t xml:space="preserve">. </w:t>
        </w:r>
        <w:proofErr w:type="spellStart"/>
        <w:r w:rsidR="00E05818" w:rsidRPr="00AC4F63">
          <w:rPr>
            <w:rFonts w:asciiTheme="minorEastAsia" w:hAnsiTheme="minorEastAsia"/>
            <w:sz w:val="20"/>
            <w:szCs w:val="20"/>
            <w:lang w:eastAsia="ja-JP"/>
          </w:rPr>
          <w:t>Slideshare</w:t>
        </w:r>
        <w:proofErr w:type="spellEnd"/>
        <w:r w:rsidR="00E05818" w:rsidRPr="00AC4F63">
          <w:rPr>
            <w:rFonts w:asciiTheme="minorEastAsia" w:hAnsiTheme="minorEastAsia"/>
            <w:sz w:val="20"/>
            <w:szCs w:val="20"/>
            <w:lang w:eastAsia="ja-JP"/>
          </w:rPr>
          <w:t xml:space="preserve">. </w:t>
        </w:r>
        <w:r w:rsidR="00E05818" w:rsidRPr="00AC4F63">
          <w:rPr>
            <w:rFonts w:asciiTheme="minorEastAsia" w:hAnsiTheme="minorEastAsia" w:cs="Helvetica"/>
            <w:color w:val="000000"/>
            <w:sz w:val="20"/>
            <w:szCs w:val="20"/>
            <w:lang w:eastAsia="ja-JP"/>
          </w:rPr>
          <w:t>P75-P84</w:t>
        </w:r>
      </w:ins>
    </w:p>
  </w:endnote>
  <w:endnote w:id="7">
    <w:p w14:paraId="7AB15CC9" w14:textId="6D85171F" w:rsidR="00D600F8" w:rsidRPr="00AC4F63" w:rsidRDefault="00D600F8">
      <w:pPr>
        <w:pStyle w:val="af0"/>
        <w:rPr>
          <w:lang w:eastAsia="ja-JP"/>
        </w:rPr>
      </w:pPr>
      <w:ins w:id="266" w:author="伊藤　宏幸" w:date="2017-02-02T17:06: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宏幸.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P24-P31</w:t>
        </w:r>
      </w:ins>
    </w:p>
  </w:endnote>
  <w:endnote w:id="8">
    <w:p w14:paraId="3D5BED9B" w14:textId="46108522" w:rsidR="00D10360" w:rsidRPr="00AC4F63" w:rsidRDefault="00D10360">
      <w:pPr>
        <w:pStyle w:val="af0"/>
        <w:rPr>
          <w:lang w:eastAsia="ja-JP"/>
        </w:rPr>
      </w:pPr>
      <w:ins w:id="315" w:author="伊藤　宏幸" w:date="2017-02-02T17:13:00Z">
        <w:r w:rsidRPr="00AC4F63">
          <w:rPr>
            <w:rStyle w:val="af2"/>
          </w:rPr>
          <w:endnoteRef/>
        </w:r>
        <w:r w:rsidRPr="00AC4F63">
          <w:rPr>
            <w:rFonts w:asciiTheme="minorEastAsia" w:hAnsiTheme="minorEastAsia"/>
            <w:sz w:val="20"/>
            <w:szCs w:val="20"/>
            <w:lang w:eastAsia="ja-JP"/>
            <w:rPrChange w:id="316" w:author="伊藤　宏幸" w:date="2017-02-02T17:44:00Z">
              <w:rPr>
                <w:lang w:eastAsia="ja-JP"/>
              </w:rPr>
            </w:rPrChange>
          </w:rPr>
          <w:t xml:space="preserve"> </w:t>
        </w:r>
        <w:r w:rsidRPr="00AC4F63">
          <w:rPr>
            <w:rFonts w:asciiTheme="minorEastAsia" w:hAnsiTheme="minorEastAsia" w:hint="eastAsia"/>
            <w:sz w:val="20"/>
            <w:szCs w:val="20"/>
            <w:lang w:eastAsia="ja-JP"/>
            <w:rPrChange w:id="317" w:author="伊藤　宏幸" w:date="2017-02-02T17:44:00Z">
              <w:rPr>
                <w:rFonts w:asciiTheme="minorEastAsia" w:hAnsiTheme="minorEastAsia" w:hint="eastAsia"/>
                <w:szCs w:val="16"/>
                <w:lang w:eastAsia="ja-JP"/>
              </w:rPr>
            </w:rPrChange>
          </w:rPr>
          <w:t>伊藤</w:t>
        </w:r>
        <w:r w:rsidRPr="00AC4F63">
          <w:rPr>
            <w:rFonts w:asciiTheme="minorEastAsia" w:hAnsiTheme="minorEastAsia"/>
            <w:sz w:val="20"/>
            <w:szCs w:val="20"/>
            <w:lang w:eastAsia="ja-JP"/>
            <w:rPrChange w:id="318" w:author="伊藤　宏幸" w:date="2017-02-02T17:44:00Z">
              <w:rPr>
                <w:rFonts w:asciiTheme="minorEastAsia" w:hAnsiTheme="minorEastAsia"/>
                <w:szCs w:val="16"/>
                <w:lang w:eastAsia="ja-JP"/>
              </w:rPr>
            </w:rPrChange>
          </w:rPr>
          <w:t xml:space="preserve"> </w:t>
        </w:r>
        <w:r w:rsidRPr="00AC4F63">
          <w:rPr>
            <w:rFonts w:asciiTheme="minorEastAsia" w:hAnsiTheme="minorEastAsia" w:hint="eastAsia"/>
            <w:sz w:val="20"/>
            <w:szCs w:val="20"/>
            <w:lang w:eastAsia="ja-JP"/>
            <w:rPrChange w:id="319" w:author="伊藤　宏幸" w:date="2017-02-02T17:44:00Z">
              <w:rPr>
                <w:rFonts w:asciiTheme="minorEastAsia" w:hAnsiTheme="minorEastAsia" w:hint="eastAsia"/>
                <w:szCs w:val="16"/>
                <w:lang w:eastAsia="ja-JP"/>
              </w:rPr>
            </w:rPrChange>
          </w:rPr>
          <w:t>宏幸</w:t>
        </w:r>
        <w:r w:rsidRPr="00AC4F63">
          <w:rPr>
            <w:rFonts w:asciiTheme="minorEastAsia" w:hAnsiTheme="minorEastAsia"/>
            <w:sz w:val="20"/>
            <w:szCs w:val="20"/>
            <w:lang w:eastAsia="ja-JP"/>
            <w:rPrChange w:id="320" w:author="伊藤　宏幸" w:date="2017-02-02T17:44:00Z">
              <w:rPr>
                <w:rFonts w:asciiTheme="minorEastAsia" w:hAnsiTheme="minorEastAsia"/>
                <w:szCs w:val="16"/>
                <w:lang w:eastAsia="ja-JP"/>
              </w:rPr>
            </w:rPrChange>
          </w:rPr>
          <w:t xml:space="preserve">. 2017. </w:t>
        </w:r>
        <w:r w:rsidRPr="00AC4F63">
          <w:rPr>
            <w:rFonts w:asciiTheme="minorEastAsia" w:hAnsiTheme="minorEastAsia" w:hint="eastAsia"/>
            <w:i/>
            <w:sz w:val="20"/>
            <w:szCs w:val="20"/>
            <w:lang w:eastAsia="ja-JP"/>
            <w:rPrChange w:id="321" w:author="伊藤　宏幸" w:date="2017-02-02T17:44:00Z">
              <w:rPr>
                <w:rFonts w:asciiTheme="minorEastAsia" w:hAnsiTheme="minorEastAsia" w:hint="eastAsia"/>
                <w:b/>
                <w:i/>
                <w:szCs w:val="16"/>
                <w:lang w:eastAsia="ja-JP"/>
              </w:rPr>
            </w:rPrChange>
          </w:rPr>
          <w:t>アジャイルメトリクス実践ガイド</w:t>
        </w:r>
        <w:r w:rsidRPr="00AC4F63">
          <w:rPr>
            <w:rFonts w:asciiTheme="minorEastAsia" w:hAnsiTheme="minorEastAsia"/>
            <w:sz w:val="20"/>
            <w:szCs w:val="20"/>
            <w:lang w:eastAsia="ja-JP"/>
            <w:rPrChange w:id="322" w:author="伊藤　宏幸" w:date="2017-02-02T17:44:00Z">
              <w:rPr>
                <w:rFonts w:asciiTheme="minorEastAsia" w:hAnsiTheme="minorEastAsia"/>
                <w:szCs w:val="16"/>
                <w:lang w:eastAsia="ja-JP"/>
              </w:rPr>
            </w:rPrChange>
          </w:rPr>
          <w:t xml:space="preserve">. </w:t>
        </w:r>
        <w:proofErr w:type="spellStart"/>
        <w:r w:rsidRPr="00AC4F63">
          <w:rPr>
            <w:rFonts w:asciiTheme="minorEastAsia" w:hAnsiTheme="minorEastAsia"/>
            <w:sz w:val="20"/>
            <w:szCs w:val="20"/>
            <w:lang w:eastAsia="ja-JP"/>
            <w:rPrChange w:id="323" w:author="伊藤　宏幸" w:date="2017-02-02T17:44:00Z">
              <w:rPr>
                <w:rFonts w:asciiTheme="minorEastAsia" w:hAnsiTheme="minorEastAsia"/>
                <w:szCs w:val="16"/>
                <w:lang w:eastAsia="ja-JP"/>
              </w:rPr>
            </w:rPrChange>
          </w:rPr>
          <w:t>Slideshare</w:t>
        </w:r>
        <w:proofErr w:type="spellEnd"/>
        <w:r w:rsidRPr="00AC4F63">
          <w:rPr>
            <w:rFonts w:asciiTheme="minorEastAsia" w:hAnsiTheme="minorEastAsia"/>
            <w:sz w:val="20"/>
            <w:szCs w:val="20"/>
            <w:lang w:eastAsia="ja-JP"/>
            <w:rPrChange w:id="324" w:author="伊藤　宏幸" w:date="2017-02-02T17:44:00Z">
              <w:rPr>
                <w:rFonts w:asciiTheme="minorEastAsia" w:hAnsiTheme="minorEastAsia"/>
                <w:szCs w:val="16"/>
                <w:lang w:eastAsia="ja-JP"/>
              </w:rPr>
            </w:rPrChange>
          </w:rPr>
          <w:t xml:space="preserve">. </w:t>
        </w:r>
      </w:ins>
      <w:ins w:id="325" w:author="伊藤　宏幸" w:date="2017-02-02T17:14:00Z">
        <w:r w:rsidRPr="00AC4F63">
          <w:rPr>
            <w:rFonts w:asciiTheme="minorEastAsia" w:hAnsiTheme="minorEastAsia" w:cs="Helvetica"/>
            <w:color w:val="000000"/>
            <w:sz w:val="20"/>
            <w:szCs w:val="20"/>
            <w:lang w:eastAsia="ja-JP"/>
            <w:rPrChange w:id="326" w:author="伊藤　宏幸" w:date="2017-02-02T17:44:00Z">
              <w:rPr>
                <w:rFonts w:ascii="Helvetica" w:hAnsi="Helvetica" w:cs="Helvetica"/>
                <w:color w:val="000000"/>
              </w:rPr>
            </w:rPrChange>
          </w:rPr>
          <w:t>P54-P66</w:t>
        </w:r>
      </w:ins>
    </w:p>
  </w:endnote>
  <w:endnote w:id="9">
    <w:p w14:paraId="0F48676B" w14:textId="109DB197" w:rsidR="004468AD" w:rsidRPr="00AC4F63" w:rsidRDefault="004468AD">
      <w:pPr>
        <w:pStyle w:val="af0"/>
        <w:rPr>
          <w:lang w:eastAsia="ja-JP"/>
        </w:rPr>
      </w:pPr>
      <w:ins w:id="362" w:author="伊藤　宏幸" w:date="2017-02-02T17:33:00Z">
        <w:r w:rsidRPr="00AC4F63">
          <w:rPr>
            <w:rStyle w:val="af2"/>
          </w:rPr>
          <w:endnoteRef/>
        </w:r>
        <w:r w:rsidRPr="00AC4F63">
          <w:rPr>
            <w:lang w:eastAsia="ja-JP"/>
          </w:rPr>
          <w:t xml:space="preserve"> </w:t>
        </w:r>
        <w:r w:rsidRPr="00AC4F63">
          <w:rPr>
            <w:rFonts w:asciiTheme="minorEastAsia" w:hAnsiTheme="minorEastAsia"/>
            <w:sz w:val="20"/>
            <w:szCs w:val="20"/>
            <w:lang w:eastAsia="ja-JP"/>
          </w:rPr>
          <w:t xml:space="preserve">伊藤 宏幸. 2014. </w:t>
        </w:r>
        <w:r w:rsidRPr="00AC4F63">
          <w:rPr>
            <w:rFonts w:asciiTheme="minorEastAsia" w:hAnsiTheme="minorEastAsia" w:hint="eastAsia"/>
            <w:i/>
            <w:sz w:val="20"/>
            <w:szCs w:val="20"/>
            <w:lang w:eastAsia="ja-JP"/>
          </w:rPr>
          <w:t>メトリクスによる「見える化」のススメ</w:t>
        </w:r>
        <w:r w:rsidRPr="00AC4F63">
          <w:rPr>
            <w:rFonts w:asciiTheme="minorEastAsia" w:hAnsiTheme="minorEastAsia"/>
            <w:i/>
            <w:sz w:val="20"/>
            <w:szCs w:val="20"/>
            <w:lang w:eastAsia="ja-JP"/>
          </w:rPr>
          <w:t xml:space="preserve">: </w:t>
        </w:r>
        <w:r w:rsidRPr="00AC4F63">
          <w:rPr>
            <w:rFonts w:asciiTheme="minorEastAsia" w:hAnsiTheme="minorEastAsia" w:hint="eastAsia"/>
            <w:i/>
            <w:sz w:val="20"/>
            <w:szCs w:val="20"/>
            <w:lang w:eastAsia="ja-JP"/>
          </w:rPr>
          <w:t>エッセンシャル・リーン</w:t>
        </w:r>
        <w:r w:rsidRPr="00AC4F63">
          <w:rPr>
            <w:rFonts w:asciiTheme="minorEastAsia" w:hAnsiTheme="minorEastAsia"/>
            <w:sz w:val="20"/>
            <w:szCs w:val="20"/>
            <w:lang w:eastAsia="ja-JP"/>
          </w:rPr>
          <w:t xml:space="preserve">. </w:t>
        </w:r>
        <w:proofErr w:type="spellStart"/>
        <w:r w:rsidRPr="00AC4F63">
          <w:rPr>
            <w:rFonts w:asciiTheme="minorEastAsia" w:hAnsiTheme="minorEastAsia"/>
            <w:sz w:val="20"/>
            <w:szCs w:val="20"/>
            <w:lang w:eastAsia="ja-JP"/>
          </w:rPr>
          <w:t>Slideshare</w:t>
        </w:r>
        <w:proofErr w:type="spellEnd"/>
        <w:r w:rsidRPr="00AC4F63">
          <w:rPr>
            <w:rFonts w:asciiTheme="minorEastAsia" w:hAnsiTheme="minorEastAsia"/>
            <w:sz w:val="20"/>
            <w:szCs w:val="20"/>
            <w:lang w:eastAsia="ja-JP"/>
          </w:rPr>
          <w:t xml:space="preserve">. </w:t>
        </w:r>
        <w:r w:rsidRPr="00AC4F63">
          <w:rPr>
            <w:rFonts w:asciiTheme="minorEastAsia" w:hAnsiTheme="minorEastAsia" w:cs="Helvetica Neue"/>
            <w:color w:val="000000"/>
            <w:sz w:val="20"/>
            <w:szCs w:val="20"/>
            <w:lang w:eastAsia="ja-JP"/>
          </w:rPr>
          <w:t>P28-P31</w:t>
        </w:r>
      </w:ins>
    </w:p>
  </w:endnote>
  <w:endnote w:id="10">
    <w:p w14:paraId="705FE0D1" w14:textId="0AA8FB20" w:rsidR="008428DF" w:rsidRPr="00AC4F63" w:rsidRDefault="008428DF">
      <w:pPr>
        <w:pStyle w:val="af0"/>
        <w:rPr>
          <w:lang w:eastAsia="ja-JP"/>
        </w:rPr>
      </w:pPr>
      <w:ins w:id="395" w:author="伊藤　宏幸" w:date="2017-02-02T17:39:00Z">
        <w:r w:rsidRPr="00AC4F63">
          <w:rPr>
            <w:rStyle w:val="af2"/>
          </w:rPr>
          <w:endnoteRef/>
        </w:r>
        <w:r w:rsidRPr="00AC4F63">
          <w:rPr>
            <w:lang w:eastAsia="ja-JP"/>
          </w:rPr>
          <w:t xml:space="preserve"> </w:t>
        </w:r>
        <w:r w:rsidRPr="00AC4F63">
          <w:rPr>
            <w:rFonts w:asciiTheme="minorEastAsia" w:hAnsiTheme="minorEastAsia" w:hint="eastAsia"/>
            <w:sz w:val="20"/>
            <w:szCs w:val="20"/>
            <w:lang w:eastAsia="ja-JP"/>
          </w:rPr>
          <w:t>伊藤</w:t>
        </w:r>
        <w:r w:rsidRPr="00AC4F63">
          <w:rPr>
            <w:rFonts w:asciiTheme="minorEastAsia" w:hAnsiTheme="minorEastAsia"/>
            <w:sz w:val="20"/>
            <w:szCs w:val="20"/>
            <w:lang w:eastAsia="ja-JP"/>
          </w:rPr>
          <w:t xml:space="preserve"> </w:t>
        </w:r>
        <w:r w:rsidRPr="00AC4F63">
          <w:rPr>
            <w:rFonts w:asciiTheme="minorEastAsia" w:hAnsiTheme="minorEastAsia" w:hint="eastAsia"/>
            <w:sz w:val="20"/>
            <w:szCs w:val="20"/>
            <w:lang w:eastAsia="ja-JP"/>
          </w:rPr>
          <w:t>宏幸</w:t>
        </w:r>
        <w:r w:rsidRPr="00AC4F63">
          <w:rPr>
            <w:rFonts w:asciiTheme="minorEastAsia" w:hAnsiTheme="minorEastAsia"/>
            <w:sz w:val="20"/>
            <w:szCs w:val="20"/>
            <w:lang w:eastAsia="ja-JP"/>
          </w:rPr>
          <w:t xml:space="preserve">. 2015. </w:t>
        </w:r>
        <w:r w:rsidRPr="00AC4F63">
          <w:rPr>
            <w:rFonts w:asciiTheme="minorEastAsia" w:hAnsiTheme="minorEastAsia"/>
            <w:i/>
            <w:sz w:val="20"/>
            <w:szCs w:val="20"/>
            <w:lang w:eastAsia="ja-JP"/>
          </w:rPr>
          <w:t xml:space="preserve">CIサーバを制圧せよ！ - </w:t>
        </w:r>
        <w:r w:rsidRPr="00AC4F63">
          <w:rPr>
            <w:rFonts w:asciiTheme="minorEastAsia" w:hAnsiTheme="minorEastAsia" w:hint="eastAsia"/>
            <w:i/>
            <w:sz w:val="20"/>
            <w:szCs w:val="20"/>
            <w:lang w:eastAsia="ja-JP"/>
          </w:rPr>
          <w:t>プロジェクトメトリクスと自動化技術の活用よる混乱の収拾と「最強」の組織の育成</w:t>
        </w:r>
        <w:r w:rsidRPr="00AC4F63">
          <w:rPr>
            <w:rFonts w:asciiTheme="minorEastAsia" w:hAnsiTheme="minorEastAsia"/>
            <w:sz w:val="20"/>
            <w:szCs w:val="20"/>
            <w:lang w:eastAsia="ja-JP"/>
          </w:rPr>
          <w:t xml:space="preserve">. </w:t>
        </w:r>
        <w:proofErr w:type="spellStart"/>
        <w:r w:rsidRPr="00AC4F63">
          <w:rPr>
            <w:rFonts w:asciiTheme="minorEastAsia" w:hAnsiTheme="minorEastAsia"/>
            <w:sz w:val="20"/>
            <w:szCs w:val="20"/>
            <w:lang w:eastAsia="ja-JP"/>
          </w:rPr>
          <w:t>Slideshare</w:t>
        </w:r>
        <w:proofErr w:type="spellEnd"/>
        <w:r w:rsidRPr="00AC4F63">
          <w:rPr>
            <w:rFonts w:asciiTheme="minorEastAsia" w:hAnsiTheme="minorEastAsia"/>
            <w:sz w:val="20"/>
            <w:szCs w:val="20"/>
            <w:lang w:eastAsia="ja-JP"/>
          </w:rPr>
          <w:t xml:space="preserve">. </w:t>
        </w:r>
        <w:r w:rsidRPr="00AC4F63">
          <w:rPr>
            <w:rFonts w:asciiTheme="minorEastAsia" w:hAnsiTheme="minorEastAsia" w:cs="Helvetica"/>
            <w:color w:val="000000"/>
            <w:sz w:val="20"/>
            <w:szCs w:val="20"/>
            <w:lang w:eastAsia="ja-JP"/>
          </w:rPr>
          <w:t>P75-P84</w:t>
        </w:r>
      </w:ins>
    </w:p>
  </w:endnote>
  <w:endnote w:id="11">
    <w:p w14:paraId="22002B38" w14:textId="1278012B" w:rsidR="00A55EC8" w:rsidRDefault="00A55EC8">
      <w:pPr>
        <w:pStyle w:val="af0"/>
        <w:rPr>
          <w:ins w:id="435" w:author="細谷 泰夫" w:date="2017-02-04T16:51:00Z"/>
          <w:rFonts w:asciiTheme="minorEastAsia" w:hAnsiTheme="minorEastAsia" w:cs="Helvetica"/>
          <w:color w:val="000000"/>
          <w:sz w:val="20"/>
          <w:szCs w:val="20"/>
          <w:lang w:eastAsia="ja-JP"/>
        </w:rPr>
      </w:pPr>
      <w:ins w:id="436" w:author="伊藤　宏幸" w:date="2017-02-02T17:44:00Z">
        <w:r w:rsidRPr="00AC4F63">
          <w:rPr>
            <w:rStyle w:val="af2"/>
          </w:rPr>
          <w:endnoteRef/>
        </w:r>
        <w:r w:rsidRPr="00AC4F63">
          <w:rPr>
            <w:lang w:eastAsia="ja-JP"/>
          </w:rPr>
          <w:t xml:space="preserve"> </w:t>
        </w:r>
        <w:r w:rsidRPr="00AC4F63">
          <w:rPr>
            <w:rFonts w:asciiTheme="minorEastAsia" w:hAnsiTheme="minorEastAsia" w:cs="Helvetica" w:hint="eastAsia"/>
            <w:color w:val="000000"/>
            <w:sz w:val="20"/>
            <w:szCs w:val="20"/>
            <w:lang w:eastAsia="ja-JP"/>
          </w:rPr>
          <w:t>伊藤</w:t>
        </w:r>
        <w:r w:rsidRPr="00AC4F63">
          <w:rPr>
            <w:rFonts w:asciiTheme="minorEastAsia" w:hAnsiTheme="minorEastAsia" w:cs="Helvetica"/>
            <w:color w:val="000000"/>
            <w:sz w:val="20"/>
            <w:szCs w:val="20"/>
            <w:lang w:eastAsia="ja-JP"/>
          </w:rPr>
          <w:t xml:space="preserve"> </w:t>
        </w:r>
        <w:r w:rsidRPr="00AC4F63">
          <w:rPr>
            <w:rFonts w:asciiTheme="minorEastAsia" w:hAnsiTheme="minorEastAsia" w:cs="Helvetica" w:hint="eastAsia"/>
            <w:color w:val="000000"/>
            <w:sz w:val="20"/>
            <w:szCs w:val="20"/>
            <w:lang w:eastAsia="ja-JP"/>
          </w:rPr>
          <w:t>宏幸</w:t>
        </w:r>
        <w:r w:rsidRPr="00AC4F63">
          <w:rPr>
            <w:rFonts w:asciiTheme="minorEastAsia" w:hAnsiTheme="minorEastAsia" w:cs="Helvetica"/>
            <w:color w:val="000000"/>
            <w:sz w:val="20"/>
            <w:szCs w:val="20"/>
            <w:lang w:eastAsia="ja-JP"/>
          </w:rPr>
          <w:t xml:space="preserve">. 2014. </w:t>
        </w:r>
        <w:r w:rsidRPr="00AC4F63">
          <w:rPr>
            <w:rFonts w:asciiTheme="minorEastAsia" w:hAnsiTheme="minorEastAsia" w:cs="Helvetica" w:hint="eastAsia"/>
            <w:i/>
            <w:color w:val="000000"/>
            <w:sz w:val="20"/>
            <w:szCs w:val="20"/>
            <w:lang w:eastAsia="ja-JP"/>
          </w:rPr>
          <w:t>現場実践主義としてのリーン開発とアジャイル</w:t>
        </w:r>
        <w:r w:rsidRPr="00AC4F63">
          <w:rPr>
            <w:rFonts w:asciiTheme="minorEastAsia" w:hAnsiTheme="minorEastAsia" w:cs="Helvetica"/>
            <w:color w:val="000000"/>
            <w:sz w:val="20"/>
            <w:szCs w:val="20"/>
            <w:lang w:eastAsia="ja-JP"/>
          </w:rPr>
          <w:t xml:space="preserve">. </w:t>
        </w:r>
        <w:proofErr w:type="spellStart"/>
        <w:r w:rsidRPr="00AC4F63">
          <w:rPr>
            <w:rFonts w:asciiTheme="minorEastAsia" w:hAnsiTheme="minorEastAsia" w:cs="Helvetica"/>
            <w:color w:val="000000"/>
            <w:sz w:val="20"/>
            <w:szCs w:val="20"/>
            <w:lang w:eastAsia="ja-JP"/>
          </w:rPr>
          <w:t>Slideshare</w:t>
        </w:r>
        <w:proofErr w:type="spellEnd"/>
        <w:r w:rsidRPr="00AC4F63">
          <w:rPr>
            <w:rFonts w:asciiTheme="minorEastAsia" w:hAnsiTheme="minorEastAsia" w:cs="Helvetica"/>
            <w:color w:val="000000"/>
            <w:sz w:val="20"/>
            <w:szCs w:val="20"/>
            <w:lang w:eastAsia="ja-JP"/>
          </w:rPr>
          <w:t>. P16-P38</w:t>
        </w:r>
      </w:ins>
    </w:p>
    <w:p w14:paraId="0E92A869" w14:textId="77777777" w:rsidR="001A5C6A" w:rsidRDefault="001A5C6A">
      <w:pPr>
        <w:pStyle w:val="af0"/>
        <w:rPr>
          <w:ins w:id="437" w:author="細谷 泰夫" w:date="2017-02-04T16:50:00Z"/>
          <w:rFonts w:asciiTheme="minorEastAsia" w:hAnsiTheme="minorEastAsia" w:cs="Helvetica" w:hint="eastAsia"/>
          <w:color w:val="000000"/>
          <w:sz w:val="20"/>
          <w:szCs w:val="20"/>
          <w:lang w:eastAsia="ja-JP"/>
        </w:rPr>
      </w:pPr>
    </w:p>
    <w:p w14:paraId="3DCC3CA0" w14:textId="77777777" w:rsidR="001A5C6A" w:rsidRDefault="001A5C6A">
      <w:pPr>
        <w:pStyle w:val="af0"/>
        <w:rPr>
          <w:rFonts w:hint="eastAsia"/>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2020609040205080304"/>
    <w:charset w:val="4E"/>
    <w:family w:val="auto"/>
    <w:pitch w:val="variable"/>
    <w:sig w:usb0="E00002FF" w:usb1="6AC7FDFB" w:usb2="00000012" w:usb3="00000000" w:csb0="0002009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pple SD 산돌고딕 Neo 중간체">
    <w:charset w:val="4F"/>
    <w:family w:val="auto"/>
    <w:pitch w:val="variable"/>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9984813"/>
      <w:docPartObj>
        <w:docPartGallery w:val="Page Numbers (Bottom of Page)"/>
        <w:docPartUnique/>
      </w:docPartObj>
    </w:sdtPr>
    <w:sdtEndPr/>
    <w:sdtContent>
      <w:p w14:paraId="74E3EF6C" w14:textId="78FE924A" w:rsidR="00A146DE" w:rsidRPr="00AA7AD2" w:rsidRDefault="00A146DE" w:rsidP="00AA7AD2">
        <w:pPr>
          <w:pStyle w:val="ab"/>
          <w:jc w:val="right"/>
          <w:rPr>
            <w:rFonts w:ascii="NewCenturySchlbk-Roman" w:hAnsi="NewCenturySchlbk-Roman"/>
            <w:sz w:val="16"/>
            <w:szCs w:val="16"/>
            <w:lang w:eastAsia="ja-JP"/>
          </w:rPr>
        </w:pPr>
        <w:r>
          <w:rPr>
            <w:rFonts w:ascii="NewCenturySchlbk-Roman" w:hAnsi="NewCenturySchlbk-Roman" w:hint="eastAsia"/>
            <w:sz w:val="16"/>
            <w:szCs w:val="16"/>
            <w:lang w:eastAsia="ja-JP"/>
          </w:rPr>
          <w:t>アジャイルメトリクスパタンの提案</w:t>
        </w:r>
        <w:r w:rsidRPr="00585A02">
          <w:rPr>
            <w:rFonts w:ascii="NewCenturySchlbk-Roman" w:hAnsi="NewCenturySchlbk-Roman"/>
            <w:sz w:val="16"/>
            <w:szCs w:val="16"/>
            <w:lang w:eastAsia="ja-JP"/>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lang w:eastAsia="ja-JP"/>
          </w:rPr>
          <w:instrText xml:space="preserve"> PAGE   \* MERGEFORMAT </w:instrText>
        </w:r>
        <w:r w:rsidRPr="00585A02">
          <w:rPr>
            <w:rFonts w:ascii="NewCenturySchlbk-Roman" w:hAnsi="NewCenturySchlbk-Roman"/>
            <w:sz w:val="16"/>
            <w:szCs w:val="16"/>
          </w:rPr>
          <w:fldChar w:fldCharType="separate"/>
        </w:r>
        <w:r w:rsidR="001A5C6A">
          <w:rPr>
            <w:rFonts w:ascii="NewCenturySchlbk-Roman" w:hAnsi="NewCenturySchlbk-Roman"/>
            <w:noProof/>
            <w:sz w:val="16"/>
            <w:szCs w:val="16"/>
            <w:lang w:eastAsia="ja-JP"/>
          </w:rPr>
          <w:t>2</w:t>
        </w:r>
        <w:r w:rsidRPr="00585A02">
          <w:rPr>
            <w:rFonts w:ascii="NewCenturySchlbk-Roman" w:hAnsi="NewCenturySchlbk-Roman"/>
            <w:sz w:val="16"/>
            <w:szCs w:val="16"/>
          </w:rPr>
          <w:fldChar w:fldCharType="end"/>
        </w:r>
      </w:p>
    </w:sdtContent>
  </w:sdt>
  <w:p w14:paraId="6764F28D" w14:textId="77777777" w:rsidR="00A146DE" w:rsidRDefault="00A146DE">
    <w:pPr>
      <w:pStyle w:val="ab"/>
      <w:rPr>
        <w:lang w:eastAsia="ja-JP"/>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FAC159" w14:textId="77777777" w:rsidR="009879AF" w:rsidRPr="00961868" w:rsidRDefault="009879AF">
      <w:pPr>
        <w:rPr>
          <w:rFonts w:ascii="NewCenturySchlbk" w:hAnsi="NewCenturySchlbk"/>
        </w:rPr>
      </w:pPr>
      <w:r w:rsidRPr="00961868">
        <w:rPr>
          <w:rFonts w:ascii="NewCenturySchlbk" w:hAnsi="NewCenturySchlbk"/>
        </w:rPr>
        <w:separator/>
      </w:r>
    </w:p>
  </w:footnote>
  <w:footnote w:type="continuationSeparator" w:id="0">
    <w:p w14:paraId="58FF11BB" w14:textId="77777777" w:rsidR="009879AF" w:rsidRDefault="009879AF">
      <w:r>
        <w:continuationSeparator/>
      </w:r>
    </w:p>
  </w:footnote>
  <w:footnote w:id="1">
    <w:p w14:paraId="6DBAE5E5" w14:textId="718E8BDD" w:rsidR="00A146DE" w:rsidRDefault="00A146DE" w:rsidP="00AA7AD2">
      <w:pPr>
        <w:jc w:val="both"/>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D4D7C14"/>
    <w:multiLevelType w:val="multilevel"/>
    <w:tmpl w:val="C2782342"/>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ascii="NewCenturySchlbk-Roman" w:hAnsi="NewCenturySchlbk-Roman"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6"/>
  </w:num>
  <w:num w:numId="7">
    <w:abstractNumId w:val="5"/>
  </w:num>
  <w:num w:numId="8">
    <w:abstractNumId w:val="8"/>
  </w:num>
  <w:num w:numId="9">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伊藤　宏幸">
    <w15:presenceInfo w15:providerId="None" w15:userId="伊藤　宏幸"/>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1"/>
  <w:proofState w:spelling="clean" w:grammar="dirty"/>
  <w:trackRevisions/>
  <w:defaultTabStop w:val="720"/>
  <w:hyphenationZone w:val="357"/>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D39"/>
    <w:rsid w:val="0000218C"/>
    <w:rsid w:val="00005314"/>
    <w:rsid w:val="0001158A"/>
    <w:rsid w:val="00011A5E"/>
    <w:rsid w:val="00014733"/>
    <w:rsid w:val="00021035"/>
    <w:rsid w:val="000308BD"/>
    <w:rsid w:val="00037994"/>
    <w:rsid w:val="000472B8"/>
    <w:rsid w:val="0005060D"/>
    <w:rsid w:val="000713C6"/>
    <w:rsid w:val="000738E0"/>
    <w:rsid w:val="000807F1"/>
    <w:rsid w:val="00084394"/>
    <w:rsid w:val="00096DA0"/>
    <w:rsid w:val="000A3EB0"/>
    <w:rsid w:val="000A593C"/>
    <w:rsid w:val="000B2712"/>
    <w:rsid w:val="000B79CD"/>
    <w:rsid w:val="000D13C3"/>
    <w:rsid w:val="000D26E7"/>
    <w:rsid w:val="000E2307"/>
    <w:rsid w:val="000E7A6B"/>
    <w:rsid w:val="000F3063"/>
    <w:rsid w:val="000F5332"/>
    <w:rsid w:val="000F5C76"/>
    <w:rsid w:val="001016D1"/>
    <w:rsid w:val="00101AAA"/>
    <w:rsid w:val="001020BC"/>
    <w:rsid w:val="001040A7"/>
    <w:rsid w:val="0010523E"/>
    <w:rsid w:val="00115E9F"/>
    <w:rsid w:val="00122471"/>
    <w:rsid w:val="00122559"/>
    <w:rsid w:val="00127AA4"/>
    <w:rsid w:val="00135BDB"/>
    <w:rsid w:val="00137D82"/>
    <w:rsid w:val="00171C0F"/>
    <w:rsid w:val="0017269E"/>
    <w:rsid w:val="00177064"/>
    <w:rsid w:val="00183E0F"/>
    <w:rsid w:val="00184402"/>
    <w:rsid w:val="0019343C"/>
    <w:rsid w:val="00195062"/>
    <w:rsid w:val="001A25DB"/>
    <w:rsid w:val="001A4E8A"/>
    <w:rsid w:val="001A5C6A"/>
    <w:rsid w:val="001B02F1"/>
    <w:rsid w:val="001B3B12"/>
    <w:rsid w:val="001C760A"/>
    <w:rsid w:val="001D3369"/>
    <w:rsid w:val="001D7315"/>
    <w:rsid w:val="001E4162"/>
    <w:rsid w:val="001E7608"/>
    <w:rsid w:val="001F4746"/>
    <w:rsid w:val="0020199B"/>
    <w:rsid w:val="00201B10"/>
    <w:rsid w:val="00222E22"/>
    <w:rsid w:val="00235C81"/>
    <w:rsid w:val="00241979"/>
    <w:rsid w:val="002434CE"/>
    <w:rsid w:val="00253AF5"/>
    <w:rsid w:val="002573A7"/>
    <w:rsid w:val="00262509"/>
    <w:rsid w:val="00263A8E"/>
    <w:rsid w:val="002658BB"/>
    <w:rsid w:val="00266446"/>
    <w:rsid w:val="002A4BB0"/>
    <w:rsid w:val="002A5C1E"/>
    <w:rsid w:val="002B5013"/>
    <w:rsid w:val="002B6764"/>
    <w:rsid w:val="002C1666"/>
    <w:rsid w:val="002D0B99"/>
    <w:rsid w:val="002E0982"/>
    <w:rsid w:val="002F0936"/>
    <w:rsid w:val="002F2F36"/>
    <w:rsid w:val="002F3131"/>
    <w:rsid w:val="002F731D"/>
    <w:rsid w:val="00301E16"/>
    <w:rsid w:val="00303A08"/>
    <w:rsid w:val="00303A5F"/>
    <w:rsid w:val="00312652"/>
    <w:rsid w:val="003267D2"/>
    <w:rsid w:val="00342550"/>
    <w:rsid w:val="00343086"/>
    <w:rsid w:val="00345CC7"/>
    <w:rsid w:val="003474E3"/>
    <w:rsid w:val="0034757E"/>
    <w:rsid w:val="00351E29"/>
    <w:rsid w:val="00354AF0"/>
    <w:rsid w:val="00361EA3"/>
    <w:rsid w:val="00364C6E"/>
    <w:rsid w:val="00372348"/>
    <w:rsid w:val="00380620"/>
    <w:rsid w:val="003862E3"/>
    <w:rsid w:val="0038634C"/>
    <w:rsid w:val="00397A90"/>
    <w:rsid w:val="003B1208"/>
    <w:rsid w:val="003B1650"/>
    <w:rsid w:val="003B3EF7"/>
    <w:rsid w:val="003B40A0"/>
    <w:rsid w:val="003C49BB"/>
    <w:rsid w:val="003C6AFC"/>
    <w:rsid w:val="003D1157"/>
    <w:rsid w:val="003D28DC"/>
    <w:rsid w:val="003F3876"/>
    <w:rsid w:val="003F7A53"/>
    <w:rsid w:val="004047D0"/>
    <w:rsid w:val="0040501A"/>
    <w:rsid w:val="00416B9D"/>
    <w:rsid w:val="00424F54"/>
    <w:rsid w:val="0043195F"/>
    <w:rsid w:val="00434567"/>
    <w:rsid w:val="00437C9C"/>
    <w:rsid w:val="0044223E"/>
    <w:rsid w:val="004468AD"/>
    <w:rsid w:val="00455C69"/>
    <w:rsid w:val="004632EA"/>
    <w:rsid w:val="00471BB9"/>
    <w:rsid w:val="00483ECA"/>
    <w:rsid w:val="0049441B"/>
    <w:rsid w:val="004B0F47"/>
    <w:rsid w:val="004B17A8"/>
    <w:rsid w:val="004B643C"/>
    <w:rsid w:val="004C0967"/>
    <w:rsid w:val="004C3985"/>
    <w:rsid w:val="004C64C2"/>
    <w:rsid w:val="004D2663"/>
    <w:rsid w:val="004D3E9F"/>
    <w:rsid w:val="004E2A6B"/>
    <w:rsid w:val="004F7326"/>
    <w:rsid w:val="00500BA4"/>
    <w:rsid w:val="00504337"/>
    <w:rsid w:val="00507CEE"/>
    <w:rsid w:val="00517225"/>
    <w:rsid w:val="005206AD"/>
    <w:rsid w:val="00532D7B"/>
    <w:rsid w:val="005344DD"/>
    <w:rsid w:val="00537432"/>
    <w:rsid w:val="00540DB4"/>
    <w:rsid w:val="0054120A"/>
    <w:rsid w:val="00541E56"/>
    <w:rsid w:val="0054394F"/>
    <w:rsid w:val="00546610"/>
    <w:rsid w:val="005559A1"/>
    <w:rsid w:val="0056679F"/>
    <w:rsid w:val="00574791"/>
    <w:rsid w:val="00575D34"/>
    <w:rsid w:val="00580CC0"/>
    <w:rsid w:val="005878B3"/>
    <w:rsid w:val="005A76FC"/>
    <w:rsid w:val="005C5B06"/>
    <w:rsid w:val="005D21EB"/>
    <w:rsid w:val="005D5416"/>
    <w:rsid w:val="005D797F"/>
    <w:rsid w:val="005E0606"/>
    <w:rsid w:val="005E11DD"/>
    <w:rsid w:val="005E6A6D"/>
    <w:rsid w:val="005E6C46"/>
    <w:rsid w:val="005F6F6F"/>
    <w:rsid w:val="005F7B2C"/>
    <w:rsid w:val="006008CC"/>
    <w:rsid w:val="00600EB8"/>
    <w:rsid w:val="00602CE5"/>
    <w:rsid w:val="006175C6"/>
    <w:rsid w:val="00622858"/>
    <w:rsid w:val="0063342A"/>
    <w:rsid w:val="0064103A"/>
    <w:rsid w:val="006530BF"/>
    <w:rsid w:val="00656641"/>
    <w:rsid w:val="00656731"/>
    <w:rsid w:val="00667966"/>
    <w:rsid w:val="00667A96"/>
    <w:rsid w:val="00677C6D"/>
    <w:rsid w:val="00681955"/>
    <w:rsid w:val="00687B1F"/>
    <w:rsid w:val="00690A23"/>
    <w:rsid w:val="006A4D6F"/>
    <w:rsid w:val="006B2199"/>
    <w:rsid w:val="006B7A08"/>
    <w:rsid w:val="006C28B1"/>
    <w:rsid w:val="006C4833"/>
    <w:rsid w:val="006C6B4D"/>
    <w:rsid w:val="006D53CA"/>
    <w:rsid w:val="006D6253"/>
    <w:rsid w:val="006E13C3"/>
    <w:rsid w:val="006E3EF7"/>
    <w:rsid w:val="006E5E83"/>
    <w:rsid w:val="006E65D1"/>
    <w:rsid w:val="006F3223"/>
    <w:rsid w:val="006F64D5"/>
    <w:rsid w:val="007123BF"/>
    <w:rsid w:val="0072020E"/>
    <w:rsid w:val="00725842"/>
    <w:rsid w:val="00763318"/>
    <w:rsid w:val="00790EB5"/>
    <w:rsid w:val="007A417C"/>
    <w:rsid w:val="007A710F"/>
    <w:rsid w:val="007B0B47"/>
    <w:rsid w:val="007B2C09"/>
    <w:rsid w:val="007B6342"/>
    <w:rsid w:val="007C41E3"/>
    <w:rsid w:val="007C73FB"/>
    <w:rsid w:val="007D3613"/>
    <w:rsid w:val="007E228D"/>
    <w:rsid w:val="007E4E73"/>
    <w:rsid w:val="007E4F52"/>
    <w:rsid w:val="007E5C6A"/>
    <w:rsid w:val="007F42BF"/>
    <w:rsid w:val="008029D4"/>
    <w:rsid w:val="00813DA8"/>
    <w:rsid w:val="00825188"/>
    <w:rsid w:val="00826DEC"/>
    <w:rsid w:val="008428DF"/>
    <w:rsid w:val="008441CB"/>
    <w:rsid w:val="00847DB1"/>
    <w:rsid w:val="00857FF7"/>
    <w:rsid w:val="008710C1"/>
    <w:rsid w:val="00875A6E"/>
    <w:rsid w:val="00876B36"/>
    <w:rsid w:val="00881A02"/>
    <w:rsid w:val="0088261D"/>
    <w:rsid w:val="00892302"/>
    <w:rsid w:val="008927DC"/>
    <w:rsid w:val="00894486"/>
    <w:rsid w:val="008948BE"/>
    <w:rsid w:val="008A1483"/>
    <w:rsid w:val="008B363D"/>
    <w:rsid w:val="008B40C6"/>
    <w:rsid w:val="008B437E"/>
    <w:rsid w:val="008B6BC4"/>
    <w:rsid w:val="008B74FB"/>
    <w:rsid w:val="008D0F38"/>
    <w:rsid w:val="008E27BE"/>
    <w:rsid w:val="008E460A"/>
    <w:rsid w:val="008F0C62"/>
    <w:rsid w:val="008F3C8E"/>
    <w:rsid w:val="008F5336"/>
    <w:rsid w:val="00901EF5"/>
    <w:rsid w:val="00903764"/>
    <w:rsid w:val="00921A08"/>
    <w:rsid w:val="009249DE"/>
    <w:rsid w:val="00927154"/>
    <w:rsid w:val="00931FCA"/>
    <w:rsid w:val="00961868"/>
    <w:rsid w:val="009651B3"/>
    <w:rsid w:val="00966E4D"/>
    <w:rsid w:val="009879AF"/>
    <w:rsid w:val="009907A0"/>
    <w:rsid w:val="00991493"/>
    <w:rsid w:val="00991B37"/>
    <w:rsid w:val="00995281"/>
    <w:rsid w:val="00995BB9"/>
    <w:rsid w:val="0099650A"/>
    <w:rsid w:val="009C1977"/>
    <w:rsid w:val="009C51D1"/>
    <w:rsid w:val="009D26EF"/>
    <w:rsid w:val="009D3E21"/>
    <w:rsid w:val="009D40F2"/>
    <w:rsid w:val="009D5B8C"/>
    <w:rsid w:val="009E3BD3"/>
    <w:rsid w:val="009E50E1"/>
    <w:rsid w:val="009F0BA9"/>
    <w:rsid w:val="009F55FF"/>
    <w:rsid w:val="00A051A8"/>
    <w:rsid w:val="00A070DA"/>
    <w:rsid w:val="00A12D89"/>
    <w:rsid w:val="00A1393C"/>
    <w:rsid w:val="00A146DE"/>
    <w:rsid w:val="00A177D4"/>
    <w:rsid w:val="00A4237D"/>
    <w:rsid w:val="00A46CE0"/>
    <w:rsid w:val="00A540D7"/>
    <w:rsid w:val="00A55EC8"/>
    <w:rsid w:val="00A6188B"/>
    <w:rsid w:val="00A756B2"/>
    <w:rsid w:val="00A84287"/>
    <w:rsid w:val="00A90857"/>
    <w:rsid w:val="00A95B6C"/>
    <w:rsid w:val="00A97BCC"/>
    <w:rsid w:val="00AA481B"/>
    <w:rsid w:val="00AA7AD2"/>
    <w:rsid w:val="00AB29C0"/>
    <w:rsid w:val="00AB7B16"/>
    <w:rsid w:val="00AC4F63"/>
    <w:rsid w:val="00AD2F50"/>
    <w:rsid w:val="00AD3BB8"/>
    <w:rsid w:val="00AD3C17"/>
    <w:rsid w:val="00AE03CA"/>
    <w:rsid w:val="00AE338C"/>
    <w:rsid w:val="00AF50CD"/>
    <w:rsid w:val="00AF5460"/>
    <w:rsid w:val="00AF5610"/>
    <w:rsid w:val="00B036BE"/>
    <w:rsid w:val="00B03FA7"/>
    <w:rsid w:val="00B10FF5"/>
    <w:rsid w:val="00B30D0D"/>
    <w:rsid w:val="00B36BBE"/>
    <w:rsid w:val="00B51B9F"/>
    <w:rsid w:val="00B611A2"/>
    <w:rsid w:val="00B67174"/>
    <w:rsid w:val="00B674B0"/>
    <w:rsid w:val="00B67BE3"/>
    <w:rsid w:val="00B7049B"/>
    <w:rsid w:val="00B71C97"/>
    <w:rsid w:val="00B76B39"/>
    <w:rsid w:val="00B84113"/>
    <w:rsid w:val="00B873B6"/>
    <w:rsid w:val="00B96088"/>
    <w:rsid w:val="00B96220"/>
    <w:rsid w:val="00BA3F75"/>
    <w:rsid w:val="00BA7598"/>
    <w:rsid w:val="00BB37CC"/>
    <w:rsid w:val="00BB43B3"/>
    <w:rsid w:val="00BB4589"/>
    <w:rsid w:val="00BB4902"/>
    <w:rsid w:val="00BB6F0E"/>
    <w:rsid w:val="00BD2B80"/>
    <w:rsid w:val="00BD70B4"/>
    <w:rsid w:val="00BE21CE"/>
    <w:rsid w:val="00BE5ADC"/>
    <w:rsid w:val="00BE755D"/>
    <w:rsid w:val="00C02CC2"/>
    <w:rsid w:val="00C16B93"/>
    <w:rsid w:val="00C31CCA"/>
    <w:rsid w:val="00C362A7"/>
    <w:rsid w:val="00C5124E"/>
    <w:rsid w:val="00C62B27"/>
    <w:rsid w:val="00C6525A"/>
    <w:rsid w:val="00C65EDB"/>
    <w:rsid w:val="00C715F1"/>
    <w:rsid w:val="00C7348A"/>
    <w:rsid w:val="00C873B2"/>
    <w:rsid w:val="00CA3421"/>
    <w:rsid w:val="00CA3C21"/>
    <w:rsid w:val="00CA43B7"/>
    <w:rsid w:val="00CA7B43"/>
    <w:rsid w:val="00CB4746"/>
    <w:rsid w:val="00CB76BA"/>
    <w:rsid w:val="00CC0F88"/>
    <w:rsid w:val="00CC135F"/>
    <w:rsid w:val="00CC3A82"/>
    <w:rsid w:val="00CD388B"/>
    <w:rsid w:val="00CD63A3"/>
    <w:rsid w:val="00CE081D"/>
    <w:rsid w:val="00CE09DB"/>
    <w:rsid w:val="00CE3E2D"/>
    <w:rsid w:val="00CF0975"/>
    <w:rsid w:val="00CF3196"/>
    <w:rsid w:val="00CF3F44"/>
    <w:rsid w:val="00D019D4"/>
    <w:rsid w:val="00D02735"/>
    <w:rsid w:val="00D0509B"/>
    <w:rsid w:val="00D10360"/>
    <w:rsid w:val="00D16387"/>
    <w:rsid w:val="00D17F32"/>
    <w:rsid w:val="00D251A9"/>
    <w:rsid w:val="00D40D6B"/>
    <w:rsid w:val="00D4240E"/>
    <w:rsid w:val="00D42D15"/>
    <w:rsid w:val="00D600F8"/>
    <w:rsid w:val="00D62D21"/>
    <w:rsid w:val="00D63B6B"/>
    <w:rsid w:val="00D63BFE"/>
    <w:rsid w:val="00D6464D"/>
    <w:rsid w:val="00D67B80"/>
    <w:rsid w:val="00D720D4"/>
    <w:rsid w:val="00D811D2"/>
    <w:rsid w:val="00D81529"/>
    <w:rsid w:val="00D83985"/>
    <w:rsid w:val="00D97523"/>
    <w:rsid w:val="00DA2D14"/>
    <w:rsid w:val="00DB4913"/>
    <w:rsid w:val="00DB521F"/>
    <w:rsid w:val="00DD34D0"/>
    <w:rsid w:val="00DD4B3A"/>
    <w:rsid w:val="00DF0955"/>
    <w:rsid w:val="00DF64C2"/>
    <w:rsid w:val="00DF6A3C"/>
    <w:rsid w:val="00E03750"/>
    <w:rsid w:val="00E05818"/>
    <w:rsid w:val="00E12B0A"/>
    <w:rsid w:val="00E2079B"/>
    <w:rsid w:val="00E23EB3"/>
    <w:rsid w:val="00E24300"/>
    <w:rsid w:val="00E26DF1"/>
    <w:rsid w:val="00E569E7"/>
    <w:rsid w:val="00E576FA"/>
    <w:rsid w:val="00E636D9"/>
    <w:rsid w:val="00E76C72"/>
    <w:rsid w:val="00E84140"/>
    <w:rsid w:val="00E90011"/>
    <w:rsid w:val="00E90142"/>
    <w:rsid w:val="00E95EE7"/>
    <w:rsid w:val="00EA0363"/>
    <w:rsid w:val="00EA38D6"/>
    <w:rsid w:val="00EA3B4B"/>
    <w:rsid w:val="00EA5E84"/>
    <w:rsid w:val="00EB1239"/>
    <w:rsid w:val="00EC10FD"/>
    <w:rsid w:val="00EC3050"/>
    <w:rsid w:val="00EC3B46"/>
    <w:rsid w:val="00EC4207"/>
    <w:rsid w:val="00EC5D63"/>
    <w:rsid w:val="00EC6489"/>
    <w:rsid w:val="00ED36D2"/>
    <w:rsid w:val="00ED46A9"/>
    <w:rsid w:val="00ED7988"/>
    <w:rsid w:val="00EE7D5D"/>
    <w:rsid w:val="00EF1D0D"/>
    <w:rsid w:val="00EF4DE7"/>
    <w:rsid w:val="00EF5339"/>
    <w:rsid w:val="00F025ED"/>
    <w:rsid w:val="00F06168"/>
    <w:rsid w:val="00F07CE4"/>
    <w:rsid w:val="00F2339A"/>
    <w:rsid w:val="00F3572E"/>
    <w:rsid w:val="00F37537"/>
    <w:rsid w:val="00F52BF6"/>
    <w:rsid w:val="00F600C0"/>
    <w:rsid w:val="00F658B0"/>
    <w:rsid w:val="00F87426"/>
    <w:rsid w:val="00F91264"/>
    <w:rsid w:val="00F91DE9"/>
    <w:rsid w:val="00F96622"/>
    <w:rsid w:val="00F978FE"/>
    <w:rsid w:val="00FA0DE9"/>
    <w:rsid w:val="00FA5EBB"/>
    <w:rsid w:val="00FC0217"/>
    <w:rsid w:val="00FC39FC"/>
    <w:rsid w:val="00FC7E8A"/>
    <w:rsid w:val="00FD5364"/>
    <w:rsid w:val="00FF4EDA"/>
    <w:rsid w:val="00FF6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4597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7A90"/>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link w:val="30"/>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paragraph" w:customStyle="1" w:styleId="ACMReference">
    <w:name w:val="ACM Reference"/>
    <w:basedOn w:val="References"/>
    <w:link w:val="ACMReferenceChar"/>
    <w:autoRedefine/>
    <w:qFormat/>
    <w:rsid w:val="00826DEC"/>
    <w:pPr>
      <w:widowControl w:val="0"/>
      <w:ind w:left="288" w:hanging="288"/>
    </w:pPr>
    <w:rPr>
      <w:rFonts w:ascii="Century Schoolbook" w:hAnsi="Century Schoolbook"/>
    </w:rPr>
  </w:style>
  <w:style w:type="character" w:customStyle="1" w:styleId="ACMReferenceChar">
    <w:name w:val="ACM Reference Char"/>
    <w:basedOn w:val="a0"/>
    <w:link w:val="ACMReference"/>
    <w:rsid w:val="00826DEC"/>
    <w:rPr>
      <w:rFonts w:ascii="Century Schoolbook" w:hAnsi="Century Schoolbook"/>
      <w:sz w:val="16"/>
      <w:szCs w:val="16"/>
      <w:lang w:eastAsia="zh-CN"/>
    </w:rPr>
  </w:style>
  <w:style w:type="table" w:styleId="ad">
    <w:name w:val="Table Grid"/>
    <w:basedOn w:val="a1"/>
    <w:uiPriority w:val="59"/>
    <w:rsid w:val="005E6A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rsid w:val="009D40F2"/>
    <w:rPr>
      <w:rFonts w:ascii="Arial" w:hAnsi="Arial" w:cs="Arial"/>
      <w:b/>
      <w:bCs/>
      <w:sz w:val="26"/>
      <w:szCs w:val="26"/>
      <w:lang w:eastAsia="zh-CN"/>
    </w:rPr>
  </w:style>
  <w:style w:type="paragraph" w:styleId="ae">
    <w:name w:val="footnote text"/>
    <w:basedOn w:val="a"/>
    <w:link w:val="af"/>
    <w:uiPriority w:val="99"/>
    <w:unhideWhenUsed/>
    <w:rsid w:val="008E27BE"/>
    <w:pPr>
      <w:snapToGrid w:val="0"/>
    </w:pPr>
  </w:style>
  <w:style w:type="character" w:customStyle="1" w:styleId="af">
    <w:name w:val="脚注文字列 (文字)"/>
    <w:basedOn w:val="a0"/>
    <w:link w:val="ae"/>
    <w:uiPriority w:val="99"/>
    <w:rsid w:val="008E27BE"/>
    <w:rPr>
      <w:sz w:val="24"/>
      <w:szCs w:val="24"/>
    </w:rPr>
  </w:style>
  <w:style w:type="paragraph" w:styleId="af0">
    <w:name w:val="endnote text"/>
    <w:basedOn w:val="a"/>
    <w:link w:val="af1"/>
    <w:uiPriority w:val="99"/>
    <w:unhideWhenUsed/>
    <w:rsid w:val="008E27BE"/>
    <w:pPr>
      <w:snapToGrid w:val="0"/>
    </w:pPr>
  </w:style>
  <w:style w:type="character" w:customStyle="1" w:styleId="af1">
    <w:name w:val="文末脚注文字列 (文字)"/>
    <w:basedOn w:val="a0"/>
    <w:link w:val="af0"/>
    <w:uiPriority w:val="99"/>
    <w:rsid w:val="008E27BE"/>
    <w:rPr>
      <w:sz w:val="24"/>
      <w:szCs w:val="24"/>
    </w:rPr>
  </w:style>
  <w:style w:type="character" w:styleId="af2">
    <w:name w:val="endnote reference"/>
    <w:basedOn w:val="a0"/>
    <w:uiPriority w:val="99"/>
    <w:unhideWhenUsed/>
    <w:rsid w:val="008E2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4870B-6601-3945-A4C8-0F302D0E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1237</Words>
  <Characters>7052</Characters>
  <Application>Microsoft Macintosh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8273</CharactersWithSpaces>
  <SharedDoc>false</SharedDoc>
  <HyperlinkBase/>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Correia</dc:creator>
  <cp:keywords/>
  <dc:description/>
  <cp:lastModifiedBy>細谷 泰夫</cp:lastModifiedBy>
  <cp:revision>287</cp:revision>
  <cp:lastPrinted>2016-01-12T21:44:00Z</cp:lastPrinted>
  <dcterms:created xsi:type="dcterms:W3CDTF">2017-01-15T05:20:00Z</dcterms:created>
  <dcterms:modified xsi:type="dcterms:W3CDTF">2017-02-04T07:54:00Z</dcterms:modified>
  <cp:category/>
</cp:coreProperties>
</file>